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FE51D9">
        <w:rPr>
          <w:b/>
          <w:sz w:val="24"/>
          <w:szCs w:val="24"/>
        </w:rPr>
        <w:t>THE LINUX FOUNDATION</w:t>
      </w:r>
      <w:r w:rsidRPr="00FE51D9">
        <w:rPr>
          <w:b/>
          <w:sz w:val="24"/>
          <w:szCs w:val="24"/>
        </w:rPr>
        <w:br/>
      </w:r>
    </w:p>
    <w:p w:rsidR="00175628" w:rsidRPr="00FE51D9" w:rsidRDefault="00897A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[Open-O]</w:t>
      </w:r>
      <w:r w:rsidR="00A74093" w:rsidRPr="00BF55BF">
        <w:rPr>
          <w:b/>
          <w:sz w:val="24"/>
          <w:szCs w:val="24"/>
        </w:rPr>
        <w:t xml:space="preserve"> Project</w:t>
      </w:r>
    </w:p>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FE51D9">
        <w:rPr>
          <w:b/>
          <w:sz w:val="24"/>
          <w:szCs w:val="24"/>
        </w:rPr>
        <w:t xml:space="preserve">Directed Fund </w:t>
      </w:r>
      <w:r w:rsidR="00141BA6">
        <w:rPr>
          <w:b/>
          <w:sz w:val="24"/>
          <w:szCs w:val="24"/>
        </w:rPr>
        <w:t xml:space="preserve">Project </w:t>
      </w:r>
      <w:r w:rsidRPr="00FE51D9">
        <w:rPr>
          <w:b/>
          <w:sz w:val="24"/>
          <w:szCs w:val="24"/>
        </w:rPr>
        <w:t>Participation Agreement</w:t>
      </w:r>
    </w:p>
    <w:p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647AB5"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Thank you for your interest in participating in the </w:t>
      </w:r>
      <w:r w:rsidR="00897A84">
        <w:rPr>
          <w:sz w:val="24"/>
          <w:szCs w:val="24"/>
        </w:rPr>
        <w:t>[Open-O]</w:t>
      </w:r>
      <w:r w:rsidR="00A94DCA" w:rsidRPr="00FE51D9">
        <w:rPr>
          <w:sz w:val="24"/>
          <w:szCs w:val="24"/>
        </w:rPr>
        <w:t xml:space="preserve"> Project</w:t>
      </w:r>
      <w:r w:rsidRPr="00FE51D9">
        <w:rPr>
          <w:sz w:val="24"/>
          <w:szCs w:val="24"/>
        </w:rPr>
        <w:t xml:space="preserve"> (“</w:t>
      </w:r>
      <w:r w:rsidR="00897A84">
        <w:rPr>
          <w:sz w:val="24"/>
          <w:szCs w:val="24"/>
        </w:rPr>
        <w:t>OOP</w:t>
      </w:r>
      <w:r w:rsidRPr="00FE51D9">
        <w:rPr>
          <w:sz w:val="24"/>
          <w:szCs w:val="24"/>
        </w:rPr>
        <w:t>”).</w:t>
      </w:r>
      <w:r w:rsidR="008F6886">
        <w:rPr>
          <w:sz w:val="24"/>
          <w:szCs w:val="24"/>
        </w:rPr>
        <w:t xml:space="preserve"> </w:t>
      </w:r>
      <w:r w:rsidRPr="00FE51D9">
        <w:rPr>
          <w:b/>
          <w:sz w:val="24"/>
          <w:szCs w:val="24"/>
        </w:rPr>
        <w:t>Please note</w:t>
      </w:r>
      <w:r w:rsidRPr="00FE51D9">
        <w:rPr>
          <w:sz w:val="24"/>
          <w:szCs w:val="24"/>
        </w:rPr>
        <w:t xml:space="preserve"> that you must be a Member of the LF to be eligible to participate as a </w:t>
      </w:r>
      <w:r w:rsidR="00647AB5">
        <w:rPr>
          <w:sz w:val="24"/>
          <w:szCs w:val="24"/>
        </w:rPr>
        <w:t>Premier or General M</w:t>
      </w:r>
      <w:r w:rsidRPr="00FE51D9">
        <w:rPr>
          <w:sz w:val="24"/>
          <w:szCs w:val="24"/>
        </w:rPr>
        <w:t xml:space="preserve">ember of </w:t>
      </w:r>
      <w:r w:rsidR="00897A84">
        <w:rPr>
          <w:sz w:val="24"/>
          <w:szCs w:val="24"/>
        </w:rPr>
        <w:t>OOP</w:t>
      </w:r>
      <w:r w:rsidRPr="00FE51D9">
        <w:rPr>
          <w:sz w:val="24"/>
          <w:szCs w:val="24"/>
        </w:rPr>
        <w:t>.</w:t>
      </w:r>
      <w:r w:rsidR="008F6886">
        <w:rPr>
          <w:sz w:val="24"/>
          <w:szCs w:val="24"/>
        </w:rPr>
        <w:t xml:space="preserve"> </w:t>
      </w:r>
      <w:r w:rsidRPr="00FE51D9">
        <w:rPr>
          <w:sz w:val="24"/>
          <w:szCs w:val="24"/>
        </w:rPr>
        <w:t xml:space="preserve">For further information, visit the </w:t>
      </w:r>
      <w:r w:rsidRPr="00FE51D9">
        <w:rPr>
          <w:color w:val="0000FF"/>
          <w:sz w:val="24"/>
          <w:szCs w:val="24"/>
          <w:u w:val="single"/>
        </w:rPr>
        <w:t>Corporate Membership</w:t>
      </w:r>
      <w:r w:rsidRPr="00FE51D9">
        <w:rPr>
          <w:sz w:val="24"/>
          <w:szCs w:val="24"/>
        </w:rPr>
        <w:t xml:space="preserve"> page at the LF Web Site.</w:t>
      </w:r>
      <w:r w:rsidR="00647AB5" w:rsidRPr="00647AB5">
        <w:rPr>
          <w:sz w:val="24"/>
          <w:szCs w:val="24"/>
        </w:rPr>
        <w:t xml:space="preserve"> </w:t>
      </w:r>
    </w:p>
    <w:p w:rsidR="00647AB5" w:rsidRDefault="00647A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175628" w:rsidRPr="00FE51D9" w:rsidRDefault="00647A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Participants will enjoy the privileges </w:t>
      </w:r>
      <w:r>
        <w:rPr>
          <w:sz w:val="24"/>
          <w:szCs w:val="24"/>
        </w:rPr>
        <w:t xml:space="preserve">and undertake the obligations </w:t>
      </w:r>
      <w:r w:rsidRPr="00FE51D9">
        <w:rPr>
          <w:sz w:val="24"/>
          <w:szCs w:val="24"/>
        </w:rPr>
        <w:t xml:space="preserve">described in the </w:t>
      </w:r>
      <w:r w:rsidR="00897A84">
        <w:rPr>
          <w:sz w:val="24"/>
          <w:szCs w:val="24"/>
        </w:rPr>
        <w:t>[Open-O]</w:t>
      </w:r>
      <w:r>
        <w:rPr>
          <w:sz w:val="24"/>
          <w:szCs w:val="24"/>
        </w:rPr>
        <w:t xml:space="preserve"> Project</w:t>
      </w:r>
      <w:r w:rsidRPr="00FE51D9">
        <w:rPr>
          <w:sz w:val="24"/>
          <w:szCs w:val="24"/>
        </w:rPr>
        <w:t xml:space="preserve"> Charter, </w:t>
      </w:r>
      <w:r w:rsidRPr="00FE51D9">
        <w:rPr>
          <w:sz w:val="24"/>
          <w:szCs w:val="24"/>
          <w:u w:val="single"/>
        </w:rPr>
        <w:t>Exhibit B</w:t>
      </w:r>
      <w:r w:rsidRPr="00FE51D9">
        <w:rPr>
          <w:sz w:val="24"/>
          <w:szCs w:val="24"/>
        </w:rPr>
        <w:t>, as from time to time amended by the Governing Board with the approval of The Linux Foundation (“LF”)</w:t>
      </w:r>
      <w:r>
        <w:rPr>
          <w:sz w:val="24"/>
          <w:szCs w:val="24"/>
        </w:rPr>
        <w:t xml:space="preserve"> and</w:t>
      </w:r>
      <w:r w:rsidRPr="00FE51D9">
        <w:rPr>
          <w:sz w:val="24"/>
          <w:szCs w:val="24"/>
        </w:rPr>
        <w:t xml:space="preserve"> will comply with all such policies as the LF Board of Directors and/or the </w:t>
      </w:r>
      <w:r w:rsidR="00897A84">
        <w:rPr>
          <w:sz w:val="24"/>
          <w:szCs w:val="24"/>
        </w:rPr>
        <w:t>OOP</w:t>
      </w:r>
      <w:r w:rsidRPr="00FE51D9">
        <w:rPr>
          <w:sz w:val="24"/>
          <w:szCs w:val="24"/>
        </w:rPr>
        <w:t xml:space="preserve"> </w:t>
      </w:r>
      <w:r w:rsidR="005A1A7B">
        <w:rPr>
          <w:sz w:val="24"/>
          <w:szCs w:val="24"/>
        </w:rPr>
        <w:t xml:space="preserve">Governing Board </w:t>
      </w:r>
      <w:r w:rsidRPr="00FE51D9">
        <w:rPr>
          <w:sz w:val="24"/>
          <w:szCs w:val="24"/>
        </w:rPr>
        <w:t>may from time to time adopt with notice to members</w:t>
      </w:r>
      <w:r w:rsidR="009F2DE7">
        <w:rPr>
          <w:sz w:val="24"/>
          <w:szCs w:val="24"/>
        </w:rPr>
        <w:t xml:space="preserve">, including but not limited to the </w:t>
      </w:r>
      <w:commentRangeStart w:id="0"/>
      <w:r w:rsidR="009F2DE7">
        <w:rPr>
          <w:sz w:val="24"/>
          <w:szCs w:val="24"/>
        </w:rPr>
        <w:t xml:space="preserve">intellectual property provisions </w:t>
      </w:r>
      <w:commentRangeEnd w:id="0"/>
      <w:r w:rsidR="00DB6FA4">
        <w:rPr>
          <w:rStyle w:val="CommentReference"/>
        </w:rPr>
        <w:commentReference w:id="0"/>
      </w:r>
      <w:r w:rsidR="009F2DE7">
        <w:rPr>
          <w:sz w:val="24"/>
          <w:szCs w:val="24"/>
        </w:rPr>
        <w:t>relating to a</w:t>
      </w:r>
      <w:r w:rsidR="00F0062F">
        <w:rPr>
          <w:sz w:val="24"/>
          <w:szCs w:val="24"/>
        </w:rPr>
        <w:t xml:space="preserve">n </w:t>
      </w:r>
      <w:r w:rsidR="00897A84">
        <w:rPr>
          <w:sz w:val="24"/>
          <w:szCs w:val="24"/>
        </w:rPr>
        <w:t>OOP</w:t>
      </w:r>
      <w:r w:rsidR="00F0062F">
        <w:rPr>
          <w:sz w:val="24"/>
          <w:szCs w:val="24"/>
        </w:rPr>
        <w:t xml:space="preserve"> M</w:t>
      </w:r>
      <w:r w:rsidR="009F2DE7">
        <w:rPr>
          <w:sz w:val="24"/>
          <w:szCs w:val="24"/>
        </w:rPr>
        <w:t>ember’s contributions set forth in the Charter</w:t>
      </w:r>
      <w:r w:rsidRPr="00FE51D9">
        <w:rPr>
          <w:sz w:val="24"/>
          <w:szCs w:val="24"/>
        </w:rPr>
        <w:t>.</w:t>
      </w:r>
      <w:r w:rsidR="008F6886">
        <w:rPr>
          <w:sz w:val="24"/>
          <w:szCs w:val="24"/>
        </w:rPr>
        <w:t xml:space="preserve"> </w:t>
      </w:r>
      <w:r w:rsidR="005A1A7B" w:rsidRPr="00E878A0">
        <w:rPr>
          <w:sz w:val="24"/>
          <w:szCs w:val="24"/>
        </w:rPr>
        <w:t xml:space="preserve">The </w:t>
      </w:r>
      <w:r w:rsidR="005A1A7B">
        <w:rPr>
          <w:sz w:val="24"/>
          <w:szCs w:val="24"/>
        </w:rPr>
        <w:t xml:space="preserve">Governing </w:t>
      </w:r>
      <w:r w:rsidR="005A1A7B" w:rsidRPr="00E878A0">
        <w:rPr>
          <w:sz w:val="24"/>
          <w:szCs w:val="24"/>
        </w:rPr>
        <w:t xml:space="preserve">Board shall give all </w:t>
      </w:r>
      <w:r w:rsidR="00261F5E">
        <w:rPr>
          <w:sz w:val="24"/>
          <w:szCs w:val="24"/>
        </w:rPr>
        <w:t xml:space="preserve">Premier and General </w:t>
      </w:r>
      <w:r w:rsidR="005A1A7B" w:rsidRPr="00E878A0">
        <w:rPr>
          <w:sz w:val="24"/>
          <w:szCs w:val="24"/>
        </w:rPr>
        <w:t xml:space="preserve">Members at least thirty (30) days’ notice prior to the </w:t>
      </w:r>
      <w:r w:rsidR="00261F5E">
        <w:rPr>
          <w:sz w:val="24"/>
          <w:szCs w:val="24"/>
        </w:rPr>
        <w:t>date on which</w:t>
      </w:r>
      <w:r w:rsidR="005A1A7B" w:rsidRPr="00E878A0">
        <w:rPr>
          <w:sz w:val="24"/>
          <w:szCs w:val="24"/>
        </w:rPr>
        <w:t xml:space="preserve"> any material change to </w:t>
      </w:r>
      <w:r w:rsidR="00261F5E">
        <w:rPr>
          <w:sz w:val="24"/>
          <w:szCs w:val="24"/>
        </w:rPr>
        <w:t xml:space="preserve">the </w:t>
      </w:r>
      <w:r w:rsidR="00897A84">
        <w:rPr>
          <w:sz w:val="24"/>
          <w:szCs w:val="24"/>
        </w:rPr>
        <w:t>[Open-O]</w:t>
      </w:r>
      <w:r w:rsidR="00261F5E">
        <w:rPr>
          <w:sz w:val="24"/>
          <w:szCs w:val="24"/>
        </w:rPr>
        <w:t xml:space="preserve"> Project Charter or </w:t>
      </w:r>
      <w:r w:rsidR="005A1A7B" w:rsidRPr="00E878A0">
        <w:rPr>
          <w:sz w:val="24"/>
          <w:szCs w:val="24"/>
        </w:rPr>
        <w:t xml:space="preserve">any </w:t>
      </w:r>
      <w:r w:rsidR="00897A84">
        <w:rPr>
          <w:sz w:val="24"/>
          <w:szCs w:val="24"/>
        </w:rPr>
        <w:t>OOP</w:t>
      </w:r>
      <w:r w:rsidR="00E83C39">
        <w:rPr>
          <w:sz w:val="24"/>
          <w:szCs w:val="24"/>
        </w:rPr>
        <w:t xml:space="preserve"> </w:t>
      </w:r>
      <w:r w:rsidR="005A1A7B" w:rsidRPr="00E878A0">
        <w:rPr>
          <w:sz w:val="24"/>
          <w:szCs w:val="24"/>
        </w:rPr>
        <w:t>policy or procedure governing intellectual property</w:t>
      </w:r>
      <w:r w:rsidR="00261F5E">
        <w:rPr>
          <w:sz w:val="24"/>
          <w:szCs w:val="24"/>
        </w:rPr>
        <w:t xml:space="preserve"> will be effective</w:t>
      </w:r>
      <w:r w:rsidR="005A1A7B" w:rsidRPr="00E878A0">
        <w:rPr>
          <w:sz w:val="24"/>
          <w:szCs w:val="24"/>
        </w:rPr>
        <w:t xml:space="preserve">, such that </w:t>
      </w:r>
      <w:r w:rsidR="00261F5E">
        <w:rPr>
          <w:sz w:val="24"/>
          <w:szCs w:val="24"/>
        </w:rPr>
        <w:t xml:space="preserve">the </w:t>
      </w:r>
      <w:r w:rsidR="005A1A7B" w:rsidRPr="00E878A0">
        <w:rPr>
          <w:sz w:val="24"/>
          <w:szCs w:val="24"/>
        </w:rPr>
        <w:t>Member may resign its membership</w:t>
      </w:r>
      <w:ins w:id="1" w:author="Elzur, Uri" w:date="2016-02-14T20:54:00Z">
        <w:r w:rsidR="005728BA">
          <w:rPr>
            <w:sz w:val="24"/>
            <w:szCs w:val="24"/>
          </w:rPr>
          <w:t xml:space="preserve"> and may withdraw any affected contribution</w:t>
        </w:r>
      </w:ins>
      <w:r w:rsidR="005A1A7B" w:rsidRPr="00E878A0">
        <w:rPr>
          <w:sz w:val="24"/>
          <w:szCs w:val="24"/>
        </w:rPr>
        <w:t xml:space="preserve"> prior to the effective date.</w:t>
      </w:r>
      <w:r w:rsidR="008F6886">
        <w:rPr>
          <w:sz w:val="24"/>
          <w:szCs w:val="24"/>
        </w:rPr>
        <w:t xml:space="preserve"> </w:t>
      </w:r>
    </w:p>
    <w:p w:rsidR="005376A5" w:rsidRDefault="005376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175628" w:rsidRDefault="00FB02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P</w:t>
      </w:r>
      <w:r w:rsidR="00B43497" w:rsidRPr="00FE51D9">
        <w:rPr>
          <w:sz w:val="24"/>
          <w:szCs w:val="24"/>
        </w:rPr>
        <w:t xml:space="preserve">lease </w:t>
      </w:r>
      <w:r>
        <w:rPr>
          <w:sz w:val="24"/>
          <w:szCs w:val="24"/>
        </w:rPr>
        <w:t xml:space="preserve">have this agreement executed by an authorized representative of the Linux Foundation member organization </w:t>
      </w:r>
      <w:r w:rsidR="00B43497" w:rsidRPr="00FE51D9">
        <w:rPr>
          <w:sz w:val="24"/>
          <w:szCs w:val="24"/>
        </w:rPr>
        <w:t xml:space="preserve">and send a copy in PDF form by email to </w:t>
      </w:r>
      <w:hyperlink r:id="rId8" w:history="1">
        <w:r w:rsidR="007710F9" w:rsidRPr="00F60F3F">
          <w:rPr>
            <w:rStyle w:val="Hyperlink"/>
            <w:sz w:val="24"/>
            <w:szCs w:val="24"/>
          </w:rPr>
          <w:t>membership@linuxfoundation.org</w:t>
        </w:r>
      </w:hyperlink>
      <w:r w:rsidR="007710F9">
        <w:rPr>
          <w:sz w:val="24"/>
          <w:szCs w:val="24"/>
        </w:rPr>
        <w:t>.</w:t>
      </w:r>
      <w:r w:rsidR="008F6886">
        <w:rPr>
          <w:sz w:val="24"/>
          <w:szCs w:val="24"/>
        </w:rPr>
        <w:t xml:space="preserve"> </w:t>
      </w:r>
      <w:r w:rsidR="00BC5284">
        <w:rPr>
          <w:sz w:val="24"/>
          <w:szCs w:val="24"/>
        </w:rPr>
        <w:t>A</w:t>
      </w:r>
      <w:r w:rsidR="00B43497" w:rsidRPr="00FE51D9">
        <w:rPr>
          <w:sz w:val="24"/>
          <w:szCs w:val="24"/>
        </w:rPr>
        <w:t xml:space="preserve"> countersigned copy will be returned to you by email for your records when your eligibility for membership has been confirmed</w:t>
      </w:r>
      <w:r w:rsidR="00BC5284">
        <w:rPr>
          <w:sz w:val="24"/>
          <w:szCs w:val="24"/>
        </w:rPr>
        <w:t xml:space="preserve"> and an invoice will be emailed to you for payment of applicable membership fees</w:t>
      </w:r>
      <w:r w:rsidR="00B43497" w:rsidRPr="00345A0A">
        <w:rPr>
          <w:sz w:val="24"/>
          <w:szCs w:val="24"/>
        </w:rPr>
        <w:t>.</w:t>
      </w:r>
      <w:r w:rsidR="008F6886">
        <w:rPr>
          <w:sz w:val="24"/>
          <w:szCs w:val="24"/>
        </w:rPr>
        <w:t xml:space="preserve"> </w:t>
      </w:r>
      <w:r>
        <w:rPr>
          <w:sz w:val="24"/>
          <w:szCs w:val="24"/>
        </w:rPr>
        <w:t>Note that this is not an indication of interest; execution of this agreement creates an irrevocable, binding obligation for the member company to make the payments provided for and to otherwise perform in accordance with its terms.</w:t>
      </w:r>
      <w:r w:rsidR="008F6886">
        <w:rPr>
          <w:sz w:val="24"/>
          <w:szCs w:val="24"/>
        </w:rPr>
        <w:t xml:space="preserve"> </w:t>
      </w:r>
    </w:p>
    <w:p w:rsidR="004C11E1" w:rsidRDefault="004C11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F96277" w:rsidRDefault="004C11E1" w:rsidP="007710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For all members, a</w:t>
      </w:r>
      <w:r w:rsidRPr="00FE51D9">
        <w:rPr>
          <w:sz w:val="24"/>
          <w:szCs w:val="24"/>
        </w:rPr>
        <w:t xml:space="preserve">n initial full year’s payment of fees is due upon </w:t>
      </w:r>
      <w:r>
        <w:rPr>
          <w:sz w:val="24"/>
          <w:szCs w:val="24"/>
        </w:rPr>
        <w:t>receipt and acceptance of an executed m</w:t>
      </w:r>
      <w:r w:rsidRPr="00FE51D9">
        <w:rPr>
          <w:sz w:val="24"/>
          <w:szCs w:val="24"/>
        </w:rPr>
        <w:t>embership</w:t>
      </w:r>
      <w:r>
        <w:rPr>
          <w:sz w:val="24"/>
          <w:szCs w:val="24"/>
        </w:rPr>
        <w:t xml:space="preserve"> agreement and payable within </w:t>
      </w:r>
      <w:r w:rsidRPr="00FE51D9">
        <w:rPr>
          <w:sz w:val="24"/>
          <w:szCs w:val="24"/>
        </w:rPr>
        <w:t xml:space="preserve">thirty </w:t>
      </w:r>
      <w:r w:rsidR="0093621E">
        <w:rPr>
          <w:sz w:val="24"/>
          <w:szCs w:val="24"/>
        </w:rPr>
        <w:t xml:space="preserve">(30) </w:t>
      </w:r>
      <w:r w:rsidRPr="00FE51D9">
        <w:rPr>
          <w:sz w:val="24"/>
          <w:szCs w:val="24"/>
        </w:rPr>
        <w:t xml:space="preserve">days of </w:t>
      </w:r>
      <w:r>
        <w:rPr>
          <w:sz w:val="24"/>
          <w:szCs w:val="24"/>
        </w:rPr>
        <w:t xml:space="preserve">the </w:t>
      </w:r>
      <w:r w:rsidRPr="00FE51D9">
        <w:rPr>
          <w:sz w:val="24"/>
          <w:szCs w:val="24"/>
        </w:rPr>
        <w:t>date of invoice from the LF.</w:t>
      </w:r>
      <w:r w:rsidR="008F6886">
        <w:rPr>
          <w:sz w:val="24"/>
          <w:szCs w:val="24"/>
        </w:rPr>
        <w:t xml:space="preserve"> </w:t>
      </w:r>
      <w:r w:rsidR="00F96277">
        <w:rPr>
          <w:sz w:val="24"/>
          <w:szCs w:val="24"/>
        </w:rPr>
        <w:t xml:space="preserve">Premier members undertake an initial two </w:t>
      </w:r>
      <w:r w:rsidR="0093621E">
        <w:rPr>
          <w:sz w:val="24"/>
          <w:szCs w:val="24"/>
        </w:rPr>
        <w:t xml:space="preserve">(2) </w:t>
      </w:r>
      <w:r w:rsidR="00F96277">
        <w:rPr>
          <w:sz w:val="24"/>
          <w:szCs w:val="24"/>
        </w:rPr>
        <w:t>year membership commitment as described below.</w:t>
      </w:r>
      <w:r w:rsidR="008F6886">
        <w:rPr>
          <w:sz w:val="24"/>
          <w:szCs w:val="24"/>
        </w:rPr>
        <w:t xml:space="preserve"> </w:t>
      </w:r>
      <w:r w:rsidR="00092CD8" w:rsidRPr="00FE51D9">
        <w:rPr>
          <w:sz w:val="24"/>
          <w:szCs w:val="24"/>
        </w:rPr>
        <w:t xml:space="preserve">All Fee amounts are </w:t>
      </w:r>
      <w:r w:rsidR="00092CD8">
        <w:rPr>
          <w:sz w:val="24"/>
          <w:szCs w:val="24"/>
        </w:rPr>
        <w:t xml:space="preserve">irrevocable commitments </w:t>
      </w:r>
      <w:r w:rsidR="00092CD8" w:rsidRPr="00FE51D9">
        <w:rPr>
          <w:sz w:val="24"/>
          <w:szCs w:val="24"/>
        </w:rPr>
        <w:t>based in US Dollars.</w:t>
      </w:r>
      <w:r w:rsidR="008F6886">
        <w:rPr>
          <w:sz w:val="24"/>
          <w:szCs w:val="24"/>
        </w:rPr>
        <w:t xml:space="preserve"> </w:t>
      </w:r>
      <w:r w:rsidR="00092CD8">
        <w:rPr>
          <w:sz w:val="24"/>
          <w:szCs w:val="24"/>
        </w:rPr>
        <w:t>In no event shall fees be refunded</w:t>
      </w:r>
      <w:r w:rsidR="004211E1">
        <w:rPr>
          <w:sz w:val="24"/>
          <w:szCs w:val="24"/>
        </w:rPr>
        <w:t>,</w:t>
      </w:r>
      <w:r w:rsidR="00261F5E">
        <w:rPr>
          <w:sz w:val="24"/>
          <w:szCs w:val="24"/>
        </w:rPr>
        <w:t xml:space="preserve"> upon a Member’s resignation or otherwise</w:t>
      </w:r>
      <w:r w:rsidR="00092CD8">
        <w:rPr>
          <w:sz w:val="24"/>
          <w:szCs w:val="24"/>
        </w:rPr>
        <w:t>.</w:t>
      </w:r>
    </w:p>
    <w:p w:rsidR="00F96277" w:rsidRDefault="00F96277" w:rsidP="007710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7710F9" w:rsidRPr="00FE51D9" w:rsidRDefault="007710F9" w:rsidP="007710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Notice of any increase in participation fees for the following calendar year will be given on or before </w:t>
      </w:r>
      <w:r w:rsidR="005376A5">
        <w:rPr>
          <w:sz w:val="24"/>
          <w:szCs w:val="24"/>
        </w:rPr>
        <w:t>October 15</w:t>
      </w:r>
      <w:r w:rsidRPr="00FE51D9">
        <w:rPr>
          <w:sz w:val="24"/>
          <w:szCs w:val="24"/>
        </w:rPr>
        <w:t xml:space="preserve"> in the current calendar year.</w:t>
      </w:r>
      <w:r w:rsidR="008F6886">
        <w:rPr>
          <w:sz w:val="24"/>
          <w:szCs w:val="24"/>
        </w:rPr>
        <w:t xml:space="preserve"> </w:t>
      </w:r>
      <w:r w:rsidRPr="00FE51D9">
        <w:rPr>
          <w:sz w:val="24"/>
          <w:szCs w:val="24"/>
        </w:rPr>
        <w:t xml:space="preserve">Member’s participation for each calendar year, and its obligation to pay participation fees for the following calendar year, will renew annually, unless the applicant delivers written notice of non-renewal to </w:t>
      </w:r>
      <w:r w:rsidR="00D223EB">
        <w:rPr>
          <w:sz w:val="24"/>
          <w:szCs w:val="24"/>
        </w:rPr>
        <w:t xml:space="preserve">the </w:t>
      </w:r>
      <w:r w:rsidRPr="00FE51D9">
        <w:rPr>
          <w:sz w:val="24"/>
          <w:szCs w:val="24"/>
        </w:rPr>
        <w:t>LF on or before December 1 of the current membership year.</w:t>
      </w:r>
      <w:r w:rsidR="008F6886">
        <w:rPr>
          <w:sz w:val="24"/>
          <w:szCs w:val="24"/>
        </w:rPr>
        <w:t xml:space="preserve"> </w:t>
      </w:r>
      <w:r w:rsidRPr="00FE51D9">
        <w:rPr>
          <w:sz w:val="24"/>
          <w:szCs w:val="24"/>
        </w:rPr>
        <w:t xml:space="preserve">Applicant acknowledges that </w:t>
      </w:r>
      <w:r w:rsidR="00D223EB">
        <w:rPr>
          <w:sz w:val="24"/>
          <w:szCs w:val="24"/>
        </w:rPr>
        <w:t xml:space="preserve">the </w:t>
      </w:r>
      <w:r w:rsidRPr="00FE51D9">
        <w:rPr>
          <w:sz w:val="24"/>
          <w:szCs w:val="24"/>
        </w:rPr>
        <w:t xml:space="preserve">LF and other </w:t>
      </w:r>
      <w:r w:rsidR="00897A84">
        <w:rPr>
          <w:sz w:val="24"/>
          <w:szCs w:val="24"/>
        </w:rPr>
        <w:t>OOP</w:t>
      </w:r>
      <w:r w:rsidRPr="00FE51D9">
        <w:rPr>
          <w:sz w:val="24"/>
          <w:szCs w:val="24"/>
        </w:rPr>
        <w:t xml:space="preserve"> members depend </w:t>
      </w:r>
      <w:r>
        <w:rPr>
          <w:sz w:val="24"/>
          <w:szCs w:val="24"/>
        </w:rPr>
        <w:t>up</w:t>
      </w:r>
      <w:r w:rsidRPr="00FE51D9">
        <w:rPr>
          <w:sz w:val="24"/>
          <w:szCs w:val="24"/>
        </w:rPr>
        <w:t xml:space="preserve">on reliable participation renewal information to budget effectively, and that the LF's ability to provide services to the </w:t>
      </w:r>
      <w:r w:rsidR="00897A84">
        <w:rPr>
          <w:sz w:val="24"/>
          <w:szCs w:val="24"/>
        </w:rPr>
        <w:t>OOP</w:t>
      </w:r>
      <w:r w:rsidRPr="00FE51D9">
        <w:rPr>
          <w:sz w:val="24"/>
          <w:szCs w:val="24"/>
        </w:rPr>
        <w:t xml:space="preserve"> w</w:t>
      </w:r>
      <w:r>
        <w:rPr>
          <w:sz w:val="24"/>
          <w:szCs w:val="24"/>
        </w:rPr>
        <w:t>ould</w:t>
      </w:r>
      <w:r w:rsidRPr="00FE51D9">
        <w:rPr>
          <w:sz w:val="24"/>
          <w:szCs w:val="24"/>
        </w:rPr>
        <w:t xml:space="preserve"> suffer in the event of nonpayment of participation fees.</w:t>
      </w:r>
    </w:p>
    <w:p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sz w:val="24"/>
          <w:szCs w:val="24"/>
        </w:rPr>
        <w:lastRenderedPageBreak/>
        <w:t>Contact Information:</w:t>
      </w:r>
      <w:r w:rsidR="008F6886">
        <w:rPr>
          <w:sz w:val="24"/>
          <w:szCs w:val="24"/>
        </w:rPr>
        <w:t xml:space="preserve"> </w:t>
      </w:r>
      <w:r w:rsidRPr="00FE51D9">
        <w:rPr>
          <w:sz w:val="24"/>
          <w:szCs w:val="24"/>
        </w:rPr>
        <w:t xml:space="preserve">If you are an existing LF </w:t>
      </w:r>
      <w:r w:rsidR="00215E3E">
        <w:rPr>
          <w:sz w:val="24"/>
          <w:szCs w:val="24"/>
        </w:rPr>
        <w:t>M</w:t>
      </w:r>
      <w:r w:rsidRPr="00FE51D9">
        <w:rPr>
          <w:sz w:val="24"/>
          <w:szCs w:val="24"/>
        </w:rPr>
        <w:t xml:space="preserve">ember, all legal, billing and financial notices from the LF relating to your participation will be sent to the individuals already on file with the LF under those categories unless you designate a different individual in </w:t>
      </w:r>
      <w:r w:rsidRPr="00FE51D9">
        <w:rPr>
          <w:sz w:val="24"/>
          <w:szCs w:val="24"/>
          <w:u w:val="single"/>
        </w:rPr>
        <w:t>Exhibit A</w:t>
      </w:r>
      <w:r w:rsidRPr="00FE51D9">
        <w:rPr>
          <w:sz w:val="24"/>
          <w:szCs w:val="24"/>
        </w:rPr>
        <w:t>.</w:t>
      </w:r>
    </w:p>
    <w:p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sz w:val="24"/>
          <w:szCs w:val="24"/>
        </w:rPr>
        <w:t>Name of Member Company:</w:t>
      </w:r>
      <w:r w:rsidR="008F6886">
        <w:rPr>
          <w:sz w:val="24"/>
          <w:szCs w:val="24"/>
        </w:rPr>
        <w:t xml:space="preserve"> </w:t>
      </w:r>
      <w:r w:rsidRPr="00FE51D9">
        <w:rPr>
          <w:sz w:val="24"/>
          <w:szCs w:val="24"/>
        </w:rPr>
        <w:t xml:space="preserve"> _______________________________________________</w:t>
      </w:r>
    </w:p>
    <w:p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377AF7"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Please check off your desired Membership class.</w:t>
      </w:r>
      <w:r w:rsidR="008F6886">
        <w:rPr>
          <w:sz w:val="24"/>
          <w:szCs w:val="24"/>
        </w:rPr>
        <w:t xml:space="preserve"> </w:t>
      </w:r>
    </w:p>
    <w:p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Style"/>
        <w:tblW w:w="89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88"/>
        <w:gridCol w:w="3690"/>
        <w:gridCol w:w="4050"/>
      </w:tblGrid>
      <w:tr w:rsidR="00175628" w:rsidRPr="00FE51D9">
        <w:tc>
          <w:tcPr>
            <w:tcW w:w="1188" w:type="dxa"/>
            <w:shd w:val="clear" w:color="auto" w:fill="595959"/>
          </w:tcPr>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color w:val="FFFFFF"/>
                <w:sz w:val="24"/>
                <w:szCs w:val="24"/>
              </w:rPr>
              <w:t>Select</w:t>
            </w:r>
          </w:p>
        </w:tc>
        <w:tc>
          <w:tcPr>
            <w:tcW w:w="3690" w:type="dxa"/>
            <w:shd w:val="clear" w:color="auto" w:fill="595959"/>
          </w:tcPr>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color w:val="FFFFFF"/>
                <w:sz w:val="24"/>
                <w:szCs w:val="24"/>
              </w:rPr>
              <w:t>Membership Class</w:t>
            </w:r>
          </w:p>
        </w:tc>
        <w:tc>
          <w:tcPr>
            <w:tcW w:w="4050" w:type="dxa"/>
            <w:shd w:val="clear" w:color="auto" w:fill="595959"/>
          </w:tcPr>
          <w:p w:rsidR="00175628" w:rsidRPr="00FE51D9" w:rsidRDefault="00B43497" w:rsidP="00092C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color w:val="FFFFFF"/>
                <w:sz w:val="24"/>
                <w:szCs w:val="24"/>
              </w:rPr>
              <w:t>Annual Membership Fees</w:t>
            </w:r>
          </w:p>
        </w:tc>
      </w:tr>
      <w:tr w:rsidR="00175628" w:rsidRPr="00FE51D9">
        <w:tc>
          <w:tcPr>
            <w:tcW w:w="1188" w:type="dxa"/>
          </w:tcPr>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690" w:type="dxa"/>
            <w:vAlign w:val="center"/>
          </w:tcPr>
          <w:p w:rsidR="00175628" w:rsidRPr="00FE51D9" w:rsidRDefault="00504686" w:rsidP="008E59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Premier Member</w:t>
            </w:r>
            <w:r w:rsidRPr="00FE51D9">
              <w:rPr>
                <w:sz w:val="24"/>
                <w:szCs w:val="24"/>
                <w:vertAlign w:val="superscript"/>
              </w:rPr>
              <w:t>1</w:t>
            </w:r>
          </w:p>
        </w:tc>
        <w:tc>
          <w:tcPr>
            <w:tcW w:w="4050" w:type="dxa"/>
            <w:vAlign w:val="center"/>
          </w:tcPr>
          <w:p w:rsidR="00175628" w:rsidRDefault="00504686" w:rsidP="00897A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ns w:id="2" w:author="Chris Donley" w:date="2016-02-17T21:06:00Z"/>
                <w:sz w:val="24"/>
                <w:szCs w:val="24"/>
              </w:rPr>
            </w:pPr>
            <w:commentRangeStart w:id="3"/>
            <w:r w:rsidRPr="00897A84">
              <w:rPr>
                <w:sz w:val="24"/>
                <w:szCs w:val="24"/>
                <w:highlight w:val="yellow"/>
              </w:rPr>
              <w:t>$</w:t>
            </w:r>
            <w:ins w:id="4" w:author="Elzur, Uri" w:date="2016-02-14T21:01:00Z">
              <w:r w:rsidR="005728BA">
                <w:rPr>
                  <w:sz w:val="24"/>
                  <w:szCs w:val="24"/>
                  <w:highlight w:val="yellow"/>
                </w:rPr>
                <w:t>10</w:t>
              </w:r>
            </w:ins>
            <w:del w:id="5" w:author="Elzur, Uri" w:date="2016-02-14T21:01:00Z">
              <w:r w:rsidR="00897A84" w:rsidRPr="00897A84" w:rsidDel="005728BA">
                <w:rPr>
                  <w:sz w:val="24"/>
                  <w:szCs w:val="24"/>
                  <w:highlight w:val="yellow"/>
                </w:rPr>
                <w:delText>X</w:delText>
              </w:r>
            </w:del>
            <w:r w:rsidRPr="00897A84">
              <w:rPr>
                <w:sz w:val="24"/>
                <w:szCs w:val="24"/>
                <w:highlight w:val="yellow"/>
              </w:rPr>
              <w:t>0,000</w:t>
            </w:r>
            <w:commentRangeEnd w:id="3"/>
            <w:r w:rsidR="00D064DC">
              <w:rPr>
                <w:rStyle w:val="CommentReference"/>
              </w:rPr>
              <w:commentReference w:id="3"/>
            </w:r>
          </w:p>
          <w:p w:rsidR="00D064DC" w:rsidRPr="00FE51D9" w:rsidRDefault="00D064DC" w:rsidP="00897A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commentRangeStart w:id="6"/>
            <w:ins w:id="7" w:author="Chris Donley" w:date="2016-02-17T21:07:00Z">
              <w:r>
                <w:rPr>
                  <w:sz w:val="24"/>
                  <w:szCs w:val="24"/>
                </w:rPr>
                <w:t>Commitment of 10 full-time developers or equivalent (10 FTE)</w:t>
              </w:r>
              <w:commentRangeEnd w:id="6"/>
              <w:r>
                <w:rPr>
                  <w:rStyle w:val="CommentReference"/>
                </w:rPr>
                <w:commentReference w:id="6"/>
              </w:r>
            </w:ins>
          </w:p>
        </w:tc>
      </w:tr>
      <w:tr w:rsidR="00175628" w:rsidRPr="00FE51D9">
        <w:tc>
          <w:tcPr>
            <w:tcW w:w="1188" w:type="dxa"/>
          </w:tcPr>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690" w:type="dxa"/>
            <w:vAlign w:val="center"/>
          </w:tcPr>
          <w:p w:rsidR="00175628" w:rsidRPr="00FE51D9" w:rsidRDefault="005046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General Member</w:t>
            </w:r>
          </w:p>
        </w:tc>
        <w:tc>
          <w:tcPr>
            <w:tcW w:w="4050" w:type="dxa"/>
            <w:vAlign w:val="center"/>
          </w:tcPr>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commentRangeStart w:id="8"/>
            <w:r w:rsidRPr="00FE51D9">
              <w:rPr>
                <w:sz w:val="24"/>
                <w:szCs w:val="24"/>
              </w:rPr>
              <w:t xml:space="preserve">See </w:t>
            </w:r>
            <w:r w:rsidRPr="0063618C">
              <w:rPr>
                <w:sz w:val="24"/>
                <w:szCs w:val="24"/>
              </w:rPr>
              <w:t>Fee</w:t>
            </w:r>
            <w:r w:rsidRPr="009D61C1">
              <w:rPr>
                <w:sz w:val="24"/>
                <w:szCs w:val="24"/>
              </w:rPr>
              <w:t xml:space="preserve"> Scale</w:t>
            </w:r>
            <w:commentRangeEnd w:id="8"/>
            <w:r w:rsidR="00D064DC">
              <w:rPr>
                <w:rStyle w:val="CommentReference"/>
              </w:rPr>
              <w:commentReference w:id="8"/>
            </w:r>
          </w:p>
        </w:tc>
      </w:tr>
      <w:tr w:rsidR="00175628" w:rsidRPr="00FE51D9" w:rsidTr="0028365F">
        <w:trPr>
          <w:trHeight w:val="242"/>
        </w:trPr>
        <w:tc>
          <w:tcPr>
            <w:tcW w:w="1188" w:type="dxa"/>
          </w:tcPr>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Apple Symbols" w:eastAsia="MS Mincho" w:hAnsi="Apple Symbols" w:cs="Apple Symbols"/>
                <w:sz w:val="24"/>
                <w:szCs w:val="24"/>
              </w:rPr>
              <w:t>☐</w:t>
            </w:r>
          </w:p>
        </w:tc>
        <w:tc>
          <w:tcPr>
            <w:tcW w:w="3690" w:type="dxa"/>
            <w:vAlign w:val="center"/>
          </w:tcPr>
          <w:p w:rsidR="00175628" w:rsidRPr="00FE51D9" w:rsidRDefault="004C58CB" w:rsidP="004C11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Associate</w:t>
            </w:r>
            <w:r w:rsidR="00576AAB">
              <w:rPr>
                <w:sz w:val="24"/>
                <w:szCs w:val="24"/>
              </w:rPr>
              <w:t xml:space="preserve"> (</w:t>
            </w:r>
            <w:r w:rsidR="004C11E1">
              <w:rPr>
                <w:sz w:val="24"/>
                <w:szCs w:val="24"/>
              </w:rPr>
              <w:t xml:space="preserve">pre-approved </w:t>
            </w:r>
            <w:r w:rsidR="00576AAB">
              <w:rPr>
                <w:sz w:val="24"/>
                <w:szCs w:val="24"/>
              </w:rPr>
              <w:t xml:space="preserve">non-profits and </w:t>
            </w:r>
            <w:r w:rsidR="004C11E1">
              <w:rPr>
                <w:sz w:val="24"/>
                <w:szCs w:val="24"/>
              </w:rPr>
              <w:t xml:space="preserve">open source </w:t>
            </w:r>
            <w:r w:rsidR="00576AAB">
              <w:rPr>
                <w:sz w:val="24"/>
                <w:szCs w:val="24"/>
              </w:rPr>
              <w:t>projects)</w:t>
            </w:r>
          </w:p>
        </w:tc>
        <w:tc>
          <w:tcPr>
            <w:tcW w:w="4050" w:type="dxa"/>
            <w:vAlign w:val="center"/>
          </w:tcPr>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$0</w:t>
            </w:r>
          </w:p>
        </w:tc>
      </w:tr>
    </w:tbl>
    <w:p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vertAlign w:val="superscript"/>
        </w:rPr>
        <w:t xml:space="preserve">1 </w:t>
      </w:r>
      <w:r w:rsidR="00377AF7">
        <w:rPr>
          <w:sz w:val="24"/>
          <w:szCs w:val="24"/>
        </w:rPr>
        <w:t xml:space="preserve">Premier membership is limited to </w:t>
      </w:r>
      <w:del w:id="9" w:author="Chris Donley" w:date="2016-02-17T21:09:00Z">
        <w:r w:rsidR="009D6074" w:rsidDel="00D064DC">
          <w:rPr>
            <w:sz w:val="24"/>
            <w:szCs w:val="24"/>
          </w:rPr>
          <w:delText xml:space="preserve">sixteen </w:delText>
        </w:r>
      </w:del>
      <w:commentRangeStart w:id="10"/>
      <w:ins w:id="11" w:author="Chris Donley" w:date="2016-02-17T21:09:00Z">
        <w:r w:rsidR="00D064DC">
          <w:rPr>
            <w:sz w:val="24"/>
            <w:szCs w:val="24"/>
          </w:rPr>
          <w:t>ten</w:t>
        </w:r>
        <w:r w:rsidR="00D064DC">
          <w:rPr>
            <w:sz w:val="24"/>
            <w:szCs w:val="24"/>
          </w:rPr>
          <w:t xml:space="preserve"> </w:t>
        </w:r>
        <w:commentRangeEnd w:id="10"/>
        <w:r w:rsidR="00D064DC">
          <w:rPr>
            <w:rStyle w:val="CommentReference"/>
          </w:rPr>
          <w:commentReference w:id="10"/>
        </w:r>
      </w:ins>
      <w:r w:rsidR="009D6074">
        <w:rPr>
          <w:sz w:val="24"/>
          <w:szCs w:val="24"/>
        </w:rPr>
        <w:t>(1</w:t>
      </w:r>
      <w:ins w:id="12" w:author="Chris Donley" w:date="2016-02-17T21:09:00Z">
        <w:r w:rsidR="00D064DC">
          <w:rPr>
            <w:sz w:val="24"/>
            <w:szCs w:val="24"/>
          </w:rPr>
          <w:t>0</w:t>
        </w:r>
      </w:ins>
      <w:del w:id="13" w:author="Chris Donley" w:date="2016-02-17T21:09:00Z">
        <w:r w:rsidR="009D6074" w:rsidDel="00D064DC">
          <w:rPr>
            <w:sz w:val="24"/>
            <w:szCs w:val="24"/>
          </w:rPr>
          <w:delText>6</w:delText>
        </w:r>
      </w:del>
      <w:r w:rsidR="00377AF7">
        <w:rPr>
          <w:sz w:val="24"/>
          <w:szCs w:val="24"/>
        </w:rPr>
        <w:t xml:space="preserve">) Premier members and requires </w:t>
      </w:r>
      <w:r w:rsidR="00345A0A">
        <w:rPr>
          <w:sz w:val="24"/>
          <w:szCs w:val="24"/>
        </w:rPr>
        <w:t>a</w:t>
      </w:r>
      <w:r w:rsidR="00377AF7">
        <w:rPr>
          <w:sz w:val="24"/>
          <w:szCs w:val="24"/>
        </w:rPr>
        <w:t>n initial</w:t>
      </w:r>
      <w:r w:rsidR="00345A0A">
        <w:rPr>
          <w:sz w:val="24"/>
          <w:szCs w:val="24"/>
        </w:rPr>
        <w:t xml:space="preserve"> </w:t>
      </w:r>
      <w:r w:rsidR="00F96277">
        <w:rPr>
          <w:sz w:val="24"/>
          <w:szCs w:val="24"/>
        </w:rPr>
        <w:t>two (</w:t>
      </w:r>
      <w:r w:rsidR="00345A0A" w:rsidRPr="00BF55BF">
        <w:rPr>
          <w:sz w:val="24"/>
          <w:szCs w:val="24"/>
        </w:rPr>
        <w:t>2</w:t>
      </w:r>
      <w:r w:rsidR="00F96277">
        <w:rPr>
          <w:sz w:val="24"/>
          <w:szCs w:val="24"/>
        </w:rPr>
        <w:t xml:space="preserve">) </w:t>
      </w:r>
      <w:r w:rsidRPr="00BF55BF">
        <w:rPr>
          <w:sz w:val="24"/>
          <w:szCs w:val="24"/>
        </w:rPr>
        <w:t>year</w:t>
      </w:r>
      <w:r w:rsidRPr="00377AF7">
        <w:rPr>
          <w:sz w:val="24"/>
          <w:szCs w:val="24"/>
        </w:rPr>
        <w:t xml:space="preserve"> membership commitment</w:t>
      </w:r>
      <w:proofErr w:type="gramStart"/>
      <w:r w:rsidRPr="00377AF7">
        <w:rPr>
          <w:sz w:val="24"/>
          <w:szCs w:val="24"/>
        </w:rPr>
        <w:t>.</w:t>
      </w:r>
      <w:r w:rsidR="00D064DC">
        <w:rPr>
          <w:sz w:val="24"/>
          <w:szCs w:val="24"/>
        </w:rPr>
        <w:t>.</w:t>
      </w:r>
      <w:proofErr w:type="gramEnd"/>
      <w:r w:rsidR="00D064DC">
        <w:rPr>
          <w:sz w:val="24"/>
          <w:szCs w:val="24"/>
        </w:rPr>
        <w:t xml:space="preserve"> </w:t>
      </w:r>
      <w:r w:rsidR="002A21A8" w:rsidRPr="003C132F">
        <w:rPr>
          <w:sz w:val="24"/>
          <w:szCs w:val="24"/>
        </w:rPr>
        <w:t>One year’s fees are due on acceptance as a member, and the second</w:t>
      </w:r>
      <w:r w:rsidR="002A21A8">
        <w:rPr>
          <w:sz w:val="24"/>
          <w:szCs w:val="24"/>
        </w:rPr>
        <w:t xml:space="preserve"> year’s fees are due </w:t>
      </w:r>
      <w:r w:rsidR="002A21A8" w:rsidRPr="00FE51D9">
        <w:rPr>
          <w:sz w:val="24"/>
          <w:szCs w:val="24"/>
        </w:rPr>
        <w:t xml:space="preserve">at the first anniversary of membership. At the </w:t>
      </w:r>
      <w:r w:rsidR="000355FA">
        <w:rPr>
          <w:sz w:val="24"/>
          <w:szCs w:val="24"/>
        </w:rPr>
        <w:t>third</w:t>
      </w:r>
      <w:r w:rsidR="000355FA" w:rsidRPr="00FE51D9">
        <w:rPr>
          <w:sz w:val="24"/>
          <w:szCs w:val="24"/>
        </w:rPr>
        <w:t xml:space="preserve"> </w:t>
      </w:r>
      <w:r w:rsidR="002A21A8" w:rsidRPr="00FE51D9">
        <w:rPr>
          <w:sz w:val="24"/>
          <w:szCs w:val="24"/>
        </w:rPr>
        <w:t>anniversary of membership</w:t>
      </w:r>
      <w:r w:rsidR="002A21A8">
        <w:rPr>
          <w:sz w:val="24"/>
          <w:szCs w:val="24"/>
        </w:rPr>
        <w:t>,</w:t>
      </w:r>
      <w:r w:rsidR="002A21A8" w:rsidRPr="00FE51D9">
        <w:rPr>
          <w:sz w:val="24"/>
          <w:szCs w:val="24"/>
        </w:rPr>
        <w:t xml:space="preserve"> </w:t>
      </w:r>
      <w:r w:rsidR="004C11E1">
        <w:rPr>
          <w:sz w:val="24"/>
          <w:szCs w:val="24"/>
        </w:rPr>
        <w:t xml:space="preserve">if membership is renewed, </w:t>
      </w:r>
      <w:r w:rsidR="002A21A8" w:rsidRPr="00FE51D9">
        <w:rPr>
          <w:sz w:val="24"/>
          <w:szCs w:val="24"/>
        </w:rPr>
        <w:t xml:space="preserve">a pro-rated amount of </w:t>
      </w:r>
      <w:r w:rsidR="00A64607">
        <w:rPr>
          <w:sz w:val="24"/>
          <w:szCs w:val="24"/>
        </w:rPr>
        <w:t xml:space="preserve">the applicable </w:t>
      </w:r>
      <w:r w:rsidR="002A21A8" w:rsidRPr="00FE51D9">
        <w:rPr>
          <w:sz w:val="24"/>
          <w:szCs w:val="24"/>
        </w:rPr>
        <w:t>fees for the remainder of that calendar year will be invoiced (and membership will proceed on a calendar-year based renewal cycle thereafter).</w:t>
      </w:r>
    </w:p>
    <w:p w:rsidR="004C11E1" w:rsidRDefault="004C11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rsidR="00175628" w:rsidRPr="00FE51D9" w:rsidRDefault="00C719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General</w:t>
      </w:r>
      <w:r w:rsidR="00B43497" w:rsidRPr="00FE51D9">
        <w:rPr>
          <w:b/>
          <w:sz w:val="24"/>
          <w:szCs w:val="24"/>
        </w:rPr>
        <w:t xml:space="preserve"> Membership Fee</w:t>
      </w:r>
      <w:r w:rsidR="00B43497" w:rsidRPr="004C11E1">
        <w:rPr>
          <w:b/>
          <w:sz w:val="24"/>
          <w:szCs w:val="24"/>
        </w:rPr>
        <w:t xml:space="preserve"> Scale</w:t>
      </w:r>
      <w:r w:rsidR="00B43497" w:rsidRPr="00FE51D9">
        <w:rPr>
          <w:b/>
          <w:sz w:val="24"/>
          <w:szCs w:val="24"/>
        </w:rPr>
        <w:t>:</w:t>
      </w:r>
      <w:r w:rsidR="00377AF7">
        <w:rPr>
          <w:b/>
          <w:sz w:val="24"/>
          <w:szCs w:val="24"/>
        </w:rPr>
        <w:t xml:space="preserve"> </w:t>
      </w:r>
    </w:p>
    <w:p w:rsidR="00175628"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377AF7" w:rsidRDefault="00377A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In calculating the appropriate fee for </w:t>
      </w:r>
      <w:r>
        <w:rPr>
          <w:sz w:val="24"/>
          <w:szCs w:val="24"/>
        </w:rPr>
        <w:t>General</w:t>
      </w:r>
      <w:r w:rsidRPr="00FE51D9">
        <w:rPr>
          <w:sz w:val="24"/>
          <w:szCs w:val="24"/>
        </w:rPr>
        <w:t xml:space="preserve"> membership, please indicate your </w:t>
      </w:r>
      <w:r>
        <w:rPr>
          <w:sz w:val="24"/>
          <w:szCs w:val="24"/>
        </w:rPr>
        <w:t xml:space="preserve">current </w:t>
      </w:r>
      <w:r w:rsidRPr="00643CA9">
        <w:rPr>
          <w:sz w:val="24"/>
          <w:szCs w:val="24"/>
        </w:rPr>
        <w:t>consolidated employee headcount here</w:t>
      </w:r>
      <w:r>
        <w:rPr>
          <w:sz w:val="24"/>
          <w:szCs w:val="24"/>
          <w:u w:val="single"/>
        </w:rPr>
        <w:t xml:space="preserve"> __________________</w:t>
      </w:r>
      <w:r w:rsidRPr="00FE51D9">
        <w:rPr>
          <w:sz w:val="24"/>
          <w:szCs w:val="24"/>
        </w:rPr>
        <w:t>.</w:t>
      </w:r>
    </w:p>
    <w:p w:rsidR="00377AF7" w:rsidRPr="00FE51D9" w:rsidRDefault="00377A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Style8"/>
        <w:tblW w:w="89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74"/>
        <w:gridCol w:w="3524"/>
        <w:gridCol w:w="4230"/>
      </w:tblGrid>
      <w:tr w:rsidR="00175628" w:rsidRPr="00FE51D9">
        <w:tc>
          <w:tcPr>
            <w:tcW w:w="1174" w:type="dxa"/>
            <w:shd w:val="clear" w:color="auto" w:fill="595959"/>
          </w:tcPr>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color w:val="FFFFFF"/>
                <w:sz w:val="24"/>
                <w:szCs w:val="24"/>
              </w:rPr>
              <w:t>Select</w:t>
            </w:r>
          </w:p>
        </w:tc>
        <w:tc>
          <w:tcPr>
            <w:tcW w:w="3524" w:type="dxa"/>
            <w:shd w:val="clear" w:color="auto" w:fill="595959"/>
          </w:tcPr>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color w:val="FFFFFF"/>
                <w:sz w:val="24"/>
                <w:szCs w:val="24"/>
              </w:rPr>
              <w:t>Consolidated Employees</w:t>
            </w:r>
            <w:r w:rsidR="00092CD8">
              <w:rPr>
                <w:b/>
                <w:color w:val="FFFFFF"/>
                <w:sz w:val="24"/>
                <w:szCs w:val="24"/>
                <w:vertAlign w:val="superscript"/>
              </w:rPr>
              <w:t>1</w:t>
            </w:r>
          </w:p>
        </w:tc>
        <w:tc>
          <w:tcPr>
            <w:tcW w:w="4230" w:type="dxa"/>
            <w:shd w:val="clear" w:color="auto" w:fill="595959"/>
          </w:tcPr>
          <w:p w:rsidR="00175628" w:rsidRPr="00FE51D9" w:rsidRDefault="00C71920" w:rsidP="00A939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commentRangeStart w:id="14"/>
            <w:r>
              <w:rPr>
                <w:b/>
                <w:color w:val="FFFFFF"/>
                <w:sz w:val="24"/>
                <w:szCs w:val="24"/>
              </w:rPr>
              <w:t>General</w:t>
            </w:r>
            <w:r w:rsidR="00B43497" w:rsidRPr="00FE51D9">
              <w:rPr>
                <w:b/>
                <w:color w:val="FFFFFF"/>
                <w:sz w:val="24"/>
                <w:szCs w:val="24"/>
              </w:rPr>
              <w:t xml:space="preserve"> </w:t>
            </w:r>
            <w:commentRangeEnd w:id="14"/>
            <w:r w:rsidR="00D8010B">
              <w:rPr>
                <w:rStyle w:val="CommentReference"/>
              </w:rPr>
              <w:commentReference w:id="14"/>
            </w:r>
            <w:r w:rsidR="00B43497" w:rsidRPr="00FE51D9">
              <w:rPr>
                <w:b/>
                <w:color w:val="FFFFFF"/>
                <w:sz w:val="24"/>
                <w:szCs w:val="24"/>
              </w:rPr>
              <w:t>Fees</w:t>
            </w:r>
            <w:r w:rsidR="00092CD8">
              <w:rPr>
                <w:b/>
                <w:color w:val="FFFFFF"/>
                <w:sz w:val="24"/>
                <w:szCs w:val="24"/>
                <w:vertAlign w:val="superscript"/>
              </w:rPr>
              <w:t>2</w:t>
            </w:r>
          </w:p>
        </w:tc>
      </w:tr>
      <w:tr w:rsidR="00175628" w:rsidRPr="00FE51D9">
        <w:tc>
          <w:tcPr>
            <w:tcW w:w="1174" w:type="dxa"/>
          </w:tcPr>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524" w:type="dxa"/>
            <w:vAlign w:val="center"/>
          </w:tcPr>
          <w:p w:rsidR="00175628" w:rsidRPr="00FE51D9" w:rsidRDefault="00F77D90" w:rsidP="00F77D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5</w:t>
            </w:r>
            <w:r w:rsidR="00B43497" w:rsidRPr="00FE51D9">
              <w:rPr>
                <w:sz w:val="24"/>
                <w:szCs w:val="24"/>
              </w:rPr>
              <w:t>,000 and above</w:t>
            </w:r>
          </w:p>
        </w:tc>
        <w:tc>
          <w:tcPr>
            <w:tcW w:w="4230" w:type="dxa"/>
            <w:vAlign w:val="center"/>
          </w:tcPr>
          <w:p w:rsidR="00175628" w:rsidRPr="00897A84" w:rsidRDefault="00B44070" w:rsidP="00F77D9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80"/>
              <w:contextualSpacing/>
              <w:outlineLvl w:val="1"/>
              <w:rPr>
                <w:sz w:val="24"/>
                <w:szCs w:val="24"/>
                <w:highlight w:val="yellow"/>
              </w:rPr>
            </w:pPr>
            <w:r w:rsidRPr="00897A84">
              <w:rPr>
                <w:sz w:val="24"/>
                <w:szCs w:val="24"/>
                <w:highlight w:val="yellow"/>
              </w:rPr>
              <w:t>$</w:t>
            </w:r>
            <w:r w:rsidR="00F77D90" w:rsidRPr="00897A84">
              <w:rPr>
                <w:sz w:val="24"/>
                <w:szCs w:val="24"/>
                <w:highlight w:val="yellow"/>
              </w:rPr>
              <w:t>5</w:t>
            </w:r>
            <w:r w:rsidRPr="00897A84">
              <w:rPr>
                <w:sz w:val="24"/>
                <w:szCs w:val="24"/>
                <w:highlight w:val="yellow"/>
              </w:rPr>
              <w:t>0,000</w:t>
            </w:r>
          </w:p>
        </w:tc>
      </w:tr>
      <w:tr w:rsidR="00175628" w:rsidRPr="00FE51D9">
        <w:tc>
          <w:tcPr>
            <w:tcW w:w="1174" w:type="dxa"/>
          </w:tcPr>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524" w:type="dxa"/>
            <w:vAlign w:val="center"/>
          </w:tcPr>
          <w:p w:rsidR="00175628" w:rsidRPr="00FE51D9" w:rsidRDefault="00B43497" w:rsidP="00F77D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Between </w:t>
            </w:r>
            <w:r w:rsidR="00F77D90">
              <w:rPr>
                <w:sz w:val="24"/>
                <w:szCs w:val="24"/>
              </w:rPr>
              <w:t>2,</w:t>
            </w:r>
            <w:r w:rsidR="00F77D90" w:rsidRPr="00FE51D9">
              <w:rPr>
                <w:sz w:val="24"/>
                <w:szCs w:val="24"/>
              </w:rPr>
              <w:t xml:space="preserve">000 </w:t>
            </w:r>
            <w:r w:rsidRPr="00FE51D9">
              <w:rPr>
                <w:sz w:val="24"/>
                <w:szCs w:val="24"/>
              </w:rPr>
              <w:t xml:space="preserve">and </w:t>
            </w:r>
            <w:r w:rsidR="00F77D90">
              <w:rPr>
                <w:sz w:val="24"/>
                <w:szCs w:val="24"/>
              </w:rPr>
              <w:t>4</w:t>
            </w:r>
            <w:r w:rsidRPr="00FE51D9">
              <w:rPr>
                <w:sz w:val="24"/>
                <w:szCs w:val="24"/>
              </w:rPr>
              <w:t>,999</w:t>
            </w:r>
          </w:p>
        </w:tc>
        <w:tc>
          <w:tcPr>
            <w:tcW w:w="4230" w:type="dxa"/>
            <w:vAlign w:val="center"/>
          </w:tcPr>
          <w:p w:rsidR="00175628" w:rsidRPr="00897A84" w:rsidRDefault="00F77D9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80"/>
              <w:contextualSpacing/>
              <w:outlineLvl w:val="1"/>
              <w:rPr>
                <w:sz w:val="24"/>
                <w:szCs w:val="24"/>
                <w:highlight w:val="yellow"/>
              </w:rPr>
            </w:pPr>
            <w:r w:rsidRPr="00897A84">
              <w:rPr>
                <w:sz w:val="24"/>
                <w:szCs w:val="24"/>
                <w:highlight w:val="yellow"/>
              </w:rPr>
              <w:t>$3</w:t>
            </w:r>
            <w:r w:rsidR="00B44070" w:rsidRPr="00897A84">
              <w:rPr>
                <w:sz w:val="24"/>
                <w:szCs w:val="24"/>
                <w:highlight w:val="yellow"/>
              </w:rPr>
              <w:t>0,000</w:t>
            </w:r>
          </w:p>
        </w:tc>
      </w:tr>
      <w:tr w:rsidR="00175628" w:rsidRPr="00FE51D9">
        <w:tc>
          <w:tcPr>
            <w:tcW w:w="1174" w:type="dxa"/>
          </w:tcPr>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524" w:type="dxa"/>
            <w:vAlign w:val="center"/>
          </w:tcPr>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Between 500 and </w:t>
            </w:r>
            <w:r w:rsidR="00F77D90">
              <w:rPr>
                <w:sz w:val="24"/>
                <w:szCs w:val="24"/>
              </w:rPr>
              <w:t>1,</w:t>
            </w:r>
            <w:r w:rsidRPr="00FE51D9">
              <w:rPr>
                <w:sz w:val="24"/>
                <w:szCs w:val="24"/>
              </w:rPr>
              <w:t>999</w:t>
            </w:r>
          </w:p>
        </w:tc>
        <w:tc>
          <w:tcPr>
            <w:tcW w:w="4230" w:type="dxa"/>
            <w:vAlign w:val="center"/>
          </w:tcPr>
          <w:p w:rsidR="00175628" w:rsidRPr="00897A84" w:rsidRDefault="00B4407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80"/>
              <w:contextualSpacing/>
              <w:outlineLvl w:val="1"/>
              <w:rPr>
                <w:sz w:val="24"/>
                <w:szCs w:val="24"/>
                <w:highlight w:val="yellow"/>
              </w:rPr>
            </w:pPr>
            <w:r w:rsidRPr="00897A84">
              <w:rPr>
                <w:sz w:val="24"/>
                <w:szCs w:val="24"/>
                <w:highlight w:val="yellow"/>
              </w:rPr>
              <w:t>$</w:t>
            </w:r>
            <w:r w:rsidR="00F77D90" w:rsidRPr="00897A84">
              <w:rPr>
                <w:sz w:val="24"/>
                <w:szCs w:val="24"/>
                <w:highlight w:val="yellow"/>
              </w:rPr>
              <w:t>20</w:t>
            </w:r>
            <w:r w:rsidRPr="00897A84">
              <w:rPr>
                <w:sz w:val="24"/>
                <w:szCs w:val="24"/>
                <w:highlight w:val="yellow"/>
              </w:rPr>
              <w:t>,000</w:t>
            </w:r>
          </w:p>
        </w:tc>
      </w:tr>
      <w:tr w:rsidR="00175628" w:rsidRPr="00FE51D9">
        <w:tc>
          <w:tcPr>
            <w:tcW w:w="1174" w:type="dxa"/>
          </w:tcPr>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524" w:type="dxa"/>
            <w:vAlign w:val="center"/>
          </w:tcPr>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Between </w:t>
            </w:r>
            <w:r w:rsidR="00F77D90">
              <w:rPr>
                <w:sz w:val="24"/>
                <w:szCs w:val="24"/>
              </w:rPr>
              <w:t>50</w:t>
            </w:r>
            <w:r w:rsidRPr="00FE51D9">
              <w:rPr>
                <w:sz w:val="24"/>
                <w:szCs w:val="24"/>
              </w:rPr>
              <w:t xml:space="preserve"> and 499</w:t>
            </w:r>
          </w:p>
        </w:tc>
        <w:tc>
          <w:tcPr>
            <w:tcW w:w="4230" w:type="dxa"/>
            <w:vAlign w:val="center"/>
          </w:tcPr>
          <w:p w:rsidR="00175628" w:rsidRPr="00897A84" w:rsidRDefault="00751E11">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80"/>
              <w:contextualSpacing/>
              <w:outlineLvl w:val="1"/>
              <w:rPr>
                <w:sz w:val="24"/>
                <w:szCs w:val="24"/>
                <w:highlight w:val="yellow"/>
              </w:rPr>
            </w:pPr>
            <w:r w:rsidRPr="00897A84">
              <w:rPr>
                <w:sz w:val="24"/>
                <w:szCs w:val="24"/>
                <w:highlight w:val="yellow"/>
              </w:rPr>
              <w:t>$10</w:t>
            </w:r>
            <w:r w:rsidR="00B44070" w:rsidRPr="00897A84">
              <w:rPr>
                <w:sz w:val="24"/>
                <w:szCs w:val="24"/>
                <w:highlight w:val="yellow"/>
              </w:rPr>
              <w:t>,000</w:t>
            </w:r>
          </w:p>
        </w:tc>
      </w:tr>
      <w:tr w:rsidR="00175628" w:rsidRPr="00FE51D9">
        <w:tc>
          <w:tcPr>
            <w:tcW w:w="1174" w:type="dxa"/>
          </w:tcPr>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524" w:type="dxa"/>
            <w:vAlign w:val="center"/>
          </w:tcPr>
          <w:p w:rsidR="00175628" w:rsidRPr="00FE51D9" w:rsidRDefault="00B43497" w:rsidP="00F77D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Less than </w:t>
            </w:r>
            <w:r w:rsidR="00F77D90">
              <w:rPr>
                <w:sz w:val="24"/>
                <w:szCs w:val="24"/>
              </w:rPr>
              <w:t>50</w:t>
            </w:r>
          </w:p>
        </w:tc>
        <w:tc>
          <w:tcPr>
            <w:tcW w:w="4230" w:type="dxa"/>
            <w:vAlign w:val="center"/>
          </w:tcPr>
          <w:p w:rsidR="00175628" w:rsidRPr="00897A84"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highlight w:val="yellow"/>
              </w:rPr>
            </w:pPr>
            <w:r w:rsidRPr="00897A84">
              <w:rPr>
                <w:sz w:val="24"/>
                <w:szCs w:val="24"/>
                <w:highlight w:val="yellow"/>
              </w:rPr>
              <w:t>$</w:t>
            </w:r>
            <w:r w:rsidR="00751E11" w:rsidRPr="00897A84">
              <w:rPr>
                <w:sz w:val="24"/>
                <w:szCs w:val="24"/>
                <w:highlight w:val="yellow"/>
              </w:rPr>
              <w:t>5,000</w:t>
            </w:r>
          </w:p>
        </w:tc>
      </w:tr>
    </w:tbl>
    <w:p w:rsidR="00643CA9" w:rsidRDefault="00643CA9" w:rsidP="009855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vertAlign w:val="superscript"/>
        </w:rPr>
      </w:pPr>
    </w:p>
    <w:p w:rsidR="00175628" w:rsidRPr="00FE51D9" w:rsidRDefault="00092CD8" w:rsidP="009855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vertAlign w:val="superscript"/>
        </w:rPr>
        <w:t>1</w:t>
      </w:r>
      <w:r w:rsidR="00B43497" w:rsidRPr="00FE51D9">
        <w:rPr>
          <w:sz w:val="24"/>
          <w:szCs w:val="24"/>
          <w:vertAlign w:val="superscript"/>
        </w:rPr>
        <w:t xml:space="preserve"> </w:t>
      </w:r>
      <w:r w:rsidR="00B43497" w:rsidRPr="00FE51D9">
        <w:rPr>
          <w:sz w:val="24"/>
          <w:szCs w:val="24"/>
        </w:rPr>
        <w:t xml:space="preserve">Consolidated employees include all employees of the related companies, including any </w:t>
      </w:r>
      <w:r w:rsidR="006275CB">
        <w:rPr>
          <w:sz w:val="24"/>
          <w:szCs w:val="24"/>
        </w:rPr>
        <w:t xml:space="preserve">direct and indirect </w:t>
      </w:r>
      <w:r w:rsidR="00B43497" w:rsidRPr="00FE51D9">
        <w:rPr>
          <w:sz w:val="24"/>
          <w:szCs w:val="24"/>
        </w:rPr>
        <w:t>parent compan</w:t>
      </w:r>
      <w:r w:rsidR="006275CB">
        <w:rPr>
          <w:sz w:val="24"/>
          <w:szCs w:val="24"/>
        </w:rPr>
        <w:t>ies, and all</w:t>
      </w:r>
      <w:r w:rsidR="00B43497" w:rsidRPr="00FE51D9">
        <w:rPr>
          <w:sz w:val="24"/>
          <w:szCs w:val="24"/>
        </w:rPr>
        <w:t xml:space="preserve"> sister</w:t>
      </w:r>
      <w:r w:rsidR="006275CB">
        <w:rPr>
          <w:sz w:val="24"/>
          <w:szCs w:val="24"/>
        </w:rPr>
        <w:t xml:space="preserve"> and</w:t>
      </w:r>
      <w:r w:rsidR="00B43497" w:rsidRPr="00FE51D9">
        <w:rPr>
          <w:sz w:val="24"/>
          <w:szCs w:val="24"/>
        </w:rPr>
        <w:t xml:space="preserve"> subsidiary entities</w:t>
      </w:r>
      <w:r w:rsidR="006275CB">
        <w:rPr>
          <w:sz w:val="24"/>
          <w:szCs w:val="24"/>
        </w:rPr>
        <w:t xml:space="preserve">. Employees do not include </w:t>
      </w:r>
      <w:r w:rsidR="00B43497" w:rsidRPr="00FE51D9">
        <w:rPr>
          <w:sz w:val="24"/>
          <w:szCs w:val="24"/>
        </w:rPr>
        <w:t>third party contractors.</w:t>
      </w:r>
    </w:p>
    <w:p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175628" w:rsidRPr="00FE51D9" w:rsidRDefault="00092CD8" w:rsidP="009855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vertAlign w:val="superscript"/>
        </w:rPr>
        <w:t>2</w:t>
      </w:r>
      <w:r w:rsidR="00B43497" w:rsidRPr="00FE51D9">
        <w:rPr>
          <w:sz w:val="24"/>
          <w:szCs w:val="24"/>
        </w:rPr>
        <w:t xml:space="preserve"> </w:t>
      </w:r>
      <w:r w:rsidR="004C11E1">
        <w:rPr>
          <w:sz w:val="24"/>
          <w:szCs w:val="24"/>
        </w:rPr>
        <w:t xml:space="preserve">For General Members, </w:t>
      </w:r>
      <w:r w:rsidR="003B477E">
        <w:rPr>
          <w:sz w:val="24"/>
          <w:szCs w:val="24"/>
        </w:rPr>
        <w:t xml:space="preserve">at </w:t>
      </w:r>
      <w:r w:rsidR="00B43497" w:rsidRPr="00FE51D9">
        <w:rPr>
          <w:sz w:val="24"/>
          <w:szCs w:val="24"/>
        </w:rPr>
        <w:t>the first anniversary of membership</w:t>
      </w:r>
      <w:r w:rsidR="007710F9">
        <w:rPr>
          <w:sz w:val="24"/>
          <w:szCs w:val="24"/>
        </w:rPr>
        <w:t>, if membership is renewed,</w:t>
      </w:r>
      <w:r w:rsidR="00B43497" w:rsidRPr="00FE51D9">
        <w:rPr>
          <w:sz w:val="24"/>
          <w:szCs w:val="24"/>
        </w:rPr>
        <w:t xml:space="preserve"> a pro-rated amount of fees for the remainder of that calendar year will be assessed (and membership will proceed on a calendar-year based renewal cycle thereafter).</w:t>
      </w:r>
    </w:p>
    <w:p w:rsidR="00175628" w:rsidRPr="00FE51D9" w:rsidRDefault="00175628" w:rsidP="009855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z w:val="24"/>
          <w:szCs w:val="24"/>
        </w:rPr>
      </w:pPr>
      <w:r w:rsidRPr="00FE51D9">
        <w:rPr>
          <w:b/>
          <w:sz w:val="24"/>
          <w:szCs w:val="24"/>
        </w:rPr>
        <w:lastRenderedPageBreak/>
        <w:t>PR:</w:t>
      </w:r>
      <w:r w:rsidRPr="00FE51D9">
        <w:rPr>
          <w:sz w:val="24"/>
          <w:szCs w:val="24"/>
        </w:rPr>
        <w:tab/>
        <w:t xml:space="preserve">Please initial here if you </w:t>
      </w:r>
      <w:r w:rsidRPr="00FE51D9">
        <w:rPr>
          <w:b/>
          <w:i/>
          <w:sz w:val="24"/>
          <w:szCs w:val="24"/>
        </w:rPr>
        <w:t>do not want</w:t>
      </w:r>
      <w:r w:rsidRPr="00FE51D9">
        <w:rPr>
          <w:sz w:val="24"/>
          <w:szCs w:val="24"/>
        </w:rPr>
        <w:t xml:space="preserve"> the LF to </w:t>
      </w:r>
      <w:r w:rsidR="00E24AB2">
        <w:rPr>
          <w:sz w:val="24"/>
          <w:szCs w:val="24"/>
        </w:rPr>
        <w:t xml:space="preserve">consider </w:t>
      </w:r>
      <w:r w:rsidRPr="00FE51D9">
        <w:rPr>
          <w:sz w:val="24"/>
          <w:szCs w:val="24"/>
        </w:rPr>
        <w:t>announc</w:t>
      </w:r>
      <w:r w:rsidR="00E24AB2">
        <w:rPr>
          <w:sz w:val="24"/>
          <w:szCs w:val="24"/>
        </w:rPr>
        <w:t>ing</w:t>
      </w:r>
      <w:r w:rsidRPr="00FE51D9">
        <w:rPr>
          <w:sz w:val="24"/>
          <w:szCs w:val="24"/>
        </w:rPr>
        <w:t xml:space="preserve"> your participation via press release:</w:t>
      </w:r>
      <w:r w:rsidR="008F6886">
        <w:rPr>
          <w:sz w:val="24"/>
          <w:szCs w:val="24"/>
        </w:rPr>
        <w:t xml:space="preserve"> </w:t>
      </w:r>
      <w:r w:rsidRPr="00FE51D9">
        <w:rPr>
          <w:sz w:val="24"/>
          <w:szCs w:val="24"/>
        </w:rPr>
        <w:t>_____</w:t>
      </w:r>
    </w:p>
    <w:p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4"/>
          <w:szCs w:val="24"/>
        </w:rPr>
      </w:pPr>
      <w:r w:rsidRPr="00FE51D9">
        <w:rPr>
          <w:sz w:val="24"/>
          <w:szCs w:val="24"/>
        </w:rPr>
        <w:t xml:space="preserve">Please initial here if you </w:t>
      </w:r>
      <w:r w:rsidRPr="00FE51D9">
        <w:rPr>
          <w:b/>
          <w:i/>
          <w:sz w:val="24"/>
          <w:szCs w:val="24"/>
        </w:rPr>
        <w:t>do not want</w:t>
      </w:r>
      <w:r w:rsidRPr="00FE51D9">
        <w:rPr>
          <w:sz w:val="24"/>
          <w:szCs w:val="24"/>
        </w:rPr>
        <w:t xml:space="preserve"> the LF to include your company logo on the</w:t>
      </w:r>
      <w:r w:rsidR="00F1236B">
        <w:rPr>
          <w:sz w:val="24"/>
          <w:szCs w:val="24"/>
        </w:rPr>
        <w:t xml:space="preserve"> </w:t>
      </w:r>
      <w:r w:rsidR="00897A84">
        <w:rPr>
          <w:sz w:val="24"/>
          <w:szCs w:val="24"/>
        </w:rPr>
        <w:t>OOP</w:t>
      </w:r>
      <w:r w:rsidRPr="00FE51D9">
        <w:rPr>
          <w:sz w:val="24"/>
          <w:szCs w:val="24"/>
        </w:rPr>
        <w:t xml:space="preserve"> </w:t>
      </w:r>
      <w:r w:rsidR="00345A0A">
        <w:rPr>
          <w:sz w:val="24"/>
          <w:szCs w:val="24"/>
        </w:rPr>
        <w:t>w</w:t>
      </w:r>
      <w:r w:rsidRPr="00FE51D9">
        <w:rPr>
          <w:sz w:val="24"/>
          <w:szCs w:val="24"/>
        </w:rPr>
        <w:t>ebsite:</w:t>
      </w:r>
      <w:r w:rsidR="008F6886">
        <w:rPr>
          <w:sz w:val="24"/>
          <w:szCs w:val="24"/>
        </w:rPr>
        <w:t xml:space="preserve"> </w:t>
      </w:r>
      <w:r w:rsidRPr="00FE51D9">
        <w:rPr>
          <w:sz w:val="24"/>
          <w:szCs w:val="24"/>
        </w:rPr>
        <w:t>_____</w:t>
      </w:r>
    </w:p>
    <w:p w:rsidR="007710F9" w:rsidRDefault="007710F9">
      <w:pPr>
        <w:rPr>
          <w:sz w:val="24"/>
          <w:szCs w:val="24"/>
        </w:rPr>
      </w:pPr>
    </w:p>
    <w:p w:rsidR="007710F9" w:rsidRPr="00FE51D9" w:rsidRDefault="007710F9" w:rsidP="007710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By signing below, the member acknowledges and agrees that, when signed and accepted by the LF, this agreement represents a binding contract between the parties a</w:t>
      </w:r>
      <w:r>
        <w:rPr>
          <w:sz w:val="24"/>
          <w:szCs w:val="24"/>
        </w:rPr>
        <w:t xml:space="preserve">nd commits the applicant to these </w:t>
      </w:r>
      <w:r w:rsidRPr="00FE51D9">
        <w:rPr>
          <w:sz w:val="24"/>
          <w:szCs w:val="24"/>
        </w:rPr>
        <w:t>terms and obligations:</w:t>
      </w:r>
    </w:p>
    <w:p w:rsidR="007710F9" w:rsidRDefault="007710F9">
      <w:pPr>
        <w:rPr>
          <w:sz w:val="24"/>
          <w:szCs w:val="24"/>
        </w:rPr>
      </w:pPr>
    </w:p>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sz w:val="24"/>
          <w:szCs w:val="24"/>
        </w:rPr>
      </w:pPr>
      <w:r w:rsidRPr="00FE51D9">
        <w:rPr>
          <w:sz w:val="24"/>
          <w:szCs w:val="24"/>
        </w:rPr>
        <w:t>Authoriz</w:t>
      </w:r>
      <w:r w:rsidR="007710F9">
        <w:rPr>
          <w:sz w:val="24"/>
          <w:szCs w:val="24"/>
        </w:rPr>
        <w:t>ed Representative of Member</w:t>
      </w:r>
      <w:r w:rsidRPr="00FE51D9">
        <w:rPr>
          <w:sz w:val="24"/>
          <w:szCs w:val="24"/>
        </w:rPr>
        <w:tab/>
      </w:r>
      <w:r w:rsidR="00FE51D9">
        <w:rPr>
          <w:sz w:val="24"/>
          <w:szCs w:val="24"/>
        </w:rPr>
        <w:tab/>
      </w:r>
      <w:r w:rsidRPr="00FE51D9">
        <w:rPr>
          <w:sz w:val="24"/>
          <w:szCs w:val="24"/>
        </w:rPr>
        <w:t>Accepted:</w:t>
      </w:r>
    </w:p>
    <w:p w:rsidR="00175628"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Style7"/>
        <w:tblW w:w="0" w:type="auto"/>
        <w:tblLook w:val="04A0"/>
      </w:tblPr>
      <w:tblGrid>
        <w:gridCol w:w="4518"/>
        <w:gridCol w:w="540"/>
        <w:gridCol w:w="4518"/>
      </w:tblGrid>
      <w:tr w:rsidR="00755D5B" w:rsidTr="00FC2DC3">
        <w:tc>
          <w:tcPr>
            <w:tcW w:w="4518" w:type="dxa"/>
            <w:tcBorders>
              <w:bottom w:val="single" w:sz="4" w:space="0" w:color="auto"/>
            </w:tcBorders>
          </w:tcPr>
          <w:p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br/>
            </w:r>
          </w:p>
        </w:tc>
        <w:tc>
          <w:tcPr>
            <w:tcW w:w="540" w:type="dxa"/>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THE LINUX FOUNDATION</w:t>
            </w:r>
          </w:p>
        </w:tc>
      </w:tr>
      <w:tr w:rsidR="00755D5B" w:rsidTr="00FC2DC3">
        <w:tc>
          <w:tcPr>
            <w:tcW w:w="4518" w:type="dxa"/>
            <w:tcBorders>
              <w:top w:val="single" w:sz="4" w:space="0" w:color="auto"/>
            </w:tcBorders>
          </w:tcPr>
          <w:p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(Print Member Name)</w:t>
            </w:r>
          </w:p>
        </w:tc>
        <w:tc>
          <w:tcPr>
            <w:tcW w:w="540" w:type="dxa"/>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1B1B83" w:rsidTr="001B1B83">
        <w:tc>
          <w:tcPr>
            <w:tcW w:w="4518" w:type="dxa"/>
          </w:tcPr>
          <w:p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rsidTr="00FC2DC3">
        <w:tc>
          <w:tcPr>
            <w:tcW w:w="4518" w:type="dxa"/>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rsidTr="00FC2DC3">
        <w:tc>
          <w:tcPr>
            <w:tcW w:w="4518" w:type="dxa"/>
            <w:tcBorders>
              <w:bottom w:val="single" w:sz="4" w:space="0" w:color="auto"/>
            </w:tcBorders>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bottom w:val="single" w:sz="4" w:space="0" w:color="auto"/>
            </w:tcBorders>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rsidTr="00FC2DC3">
        <w:tc>
          <w:tcPr>
            <w:tcW w:w="4518" w:type="dxa"/>
            <w:tcBorders>
              <w:top w:val="single" w:sz="4" w:space="0" w:color="auto"/>
            </w:tcBorders>
          </w:tcPr>
          <w:p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Signature</w:t>
            </w:r>
          </w:p>
        </w:tc>
        <w:tc>
          <w:tcPr>
            <w:tcW w:w="540" w:type="dxa"/>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top w:val="single" w:sz="4" w:space="0" w:color="auto"/>
            </w:tcBorders>
          </w:tcPr>
          <w:p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Signature</w:t>
            </w:r>
          </w:p>
        </w:tc>
      </w:tr>
      <w:tr w:rsidR="00755D5B" w:rsidTr="00FC2DC3">
        <w:tc>
          <w:tcPr>
            <w:tcW w:w="4518" w:type="dxa"/>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rsidTr="00FC2DC3">
        <w:tc>
          <w:tcPr>
            <w:tcW w:w="4518" w:type="dxa"/>
            <w:tcBorders>
              <w:bottom w:val="single" w:sz="4" w:space="0" w:color="auto"/>
            </w:tcBorders>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bottom w:val="single" w:sz="4" w:space="0" w:color="auto"/>
            </w:tcBorders>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rsidTr="00FC2DC3">
        <w:tc>
          <w:tcPr>
            <w:tcW w:w="4518" w:type="dxa"/>
            <w:tcBorders>
              <w:top w:val="single" w:sz="4" w:space="0" w:color="auto"/>
            </w:tcBorders>
          </w:tcPr>
          <w:p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Name</w:t>
            </w:r>
          </w:p>
        </w:tc>
        <w:tc>
          <w:tcPr>
            <w:tcW w:w="540" w:type="dxa"/>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top w:val="single" w:sz="4" w:space="0" w:color="auto"/>
            </w:tcBorders>
          </w:tcPr>
          <w:p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Name</w:t>
            </w:r>
          </w:p>
        </w:tc>
      </w:tr>
      <w:tr w:rsidR="00755D5B" w:rsidTr="00FC2DC3">
        <w:tc>
          <w:tcPr>
            <w:tcW w:w="4518" w:type="dxa"/>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rsidTr="00FC2DC3">
        <w:tc>
          <w:tcPr>
            <w:tcW w:w="4518" w:type="dxa"/>
            <w:tcBorders>
              <w:bottom w:val="single" w:sz="4" w:space="0" w:color="auto"/>
            </w:tcBorders>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bottom w:val="single" w:sz="4" w:space="0" w:color="auto"/>
            </w:tcBorders>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rsidTr="00FC2DC3">
        <w:tc>
          <w:tcPr>
            <w:tcW w:w="4518" w:type="dxa"/>
            <w:tcBorders>
              <w:top w:val="single" w:sz="4" w:space="0" w:color="auto"/>
            </w:tcBorders>
          </w:tcPr>
          <w:p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Title</w:t>
            </w:r>
          </w:p>
        </w:tc>
        <w:tc>
          <w:tcPr>
            <w:tcW w:w="540" w:type="dxa"/>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top w:val="single" w:sz="4" w:space="0" w:color="auto"/>
            </w:tcBorders>
          </w:tcPr>
          <w:p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Title</w:t>
            </w:r>
          </w:p>
        </w:tc>
      </w:tr>
      <w:tr w:rsidR="00755D5B" w:rsidTr="00FC2DC3">
        <w:tc>
          <w:tcPr>
            <w:tcW w:w="4518" w:type="dxa"/>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rsidTr="00FC2DC3">
        <w:tc>
          <w:tcPr>
            <w:tcW w:w="4518" w:type="dxa"/>
            <w:tcBorders>
              <w:bottom w:val="single" w:sz="4" w:space="0" w:color="auto"/>
            </w:tcBorders>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bottom w:val="single" w:sz="4" w:space="0" w:color="auto"/>
            </w:tcBorders>
          </w:tcPr>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1B1B83" w:rsidTr="00FC2DC3">
        <w:tc>
          <w:tcPr>
            <w:tcW w:w="4518" w:type="dxa"/>
            <w:tcBorders>
              <w:top w:val="single" w:sz="4" w:space="0" w:color="auto"/>
            </w:tcBorders>
          </w:tcPr>
          <w:p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Date</w:t>
            </w:r>
          </w:p>
        </w:tc>
        <w:tc>
          <w:tcPr>
            <w:tcW w:w="540" w:type="dxa"/>
          </w:tcPr>
          <w:p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top w:val="single" w:sz="4" w:space="0" w:color="auto"/>
            </w:tcBorders>
          </w:tcPr>
          <w:p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Date</w:t>
            </w:r>
          </w:p>
        </w:tc>
      </w:tr>
    </w:tbl>
    <w:p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175628" w:rsidRPr="00FE51D9" w:rsidRDefault="00B43497">
      <w:pPr>
        <w:rPr>
          <w:sz w:val="24"/>
          <w:szCs w:val="24"/>
        </w:rPr>
      </w:pPr>
      <w:r w:rsidRPr="00FE51D9">
        <w:rPr>
          <w:sz w:val="24"/>
          <w:szCs w:val="24"/>
        </w:rPr>
        <w:br w:type="page"/>
      </w:r>
    </w:p>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b/>
          <w:sz w:val="24"/>
          <w:szCs w:val="24"/>
          <w:u w:val="single"/>
        </w:rPr>
        <w:lastRenderedPageBreak/>
        <w:t>Exhibit A</w:t>
      </w:r>
    </w:p>
    <w:p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175628"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sidRPr="00FE51D9">
        <w:rPr>
          <w:b/>
          <w:sz w:val="24"/>
          <w:szCs w:val="24"/>
        </w:rPr>
        <w:t>Contact Information Changes (if any):</w:t>
      </w:r>
    </w:p>
    <w:p w:rsidR="00345A0A" w:rsidRPr="00FE51D9" w:rsidRDefault="00345A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743E05" w:rsidRPr="00FE51D9"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z w:val="24"/>
          <w:szCs w:val="24"/>
        </w:rPr>
      </w:pPr>
      <w:r>
        <w:rPr>
          <w:b/>
          <w:sz w:val="24"/>
          <w:szCs w:val="24"/>
        </w:rPr>
        <w:t>Primary Contact (for all notices)</w:t>
      </w:r>
      <w:r w:rsidRPr="00FE51D9">
        <w:rPr>
          <w:b/>
          <w:sz w:val="24"/>
          <w:szCs w:val="24"/>
        </w:rPr>
        <w:t xml:space="preserve">: </w:t>
      </w:r>
      <w:r>
        <w:rPr>
          <w:b/>
          <w:sz w:val="24"/>
          <w:szCs w:val="24"/>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rsidR="00743E05"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743E05"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 xml:space="preserve">Title: </w:t>
      </w:r>
      <w:r>
        <w:rPr>
          <w:sz w:val="24"/>
          <w:szCs w:val="24"/>
        </w:rPr>
        <w:tab/>
      </w:r>
      <w:r>
        <w:rPr>
          <w:sz w:val="24"/>
          <w:szCs w:val="24"/>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rsidR="00743E05"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743E05" w:rsidRPr="00FE51D9"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Phone Number:</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rsidR="00743E05" w:rsidRPr="00FE51D9"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743E05" w:rsidRPr="00FE51D9" w:rsidRDefault="00743E05" w:rsidP="00364F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t xml:space="preserve">Email: </w:t>
      </w:r>
      <w:r w:rsidRPr="00FE51D9">
        <w:rPr>
          <w:sz w:val="24"/>
          <w:szCs w:val="24"/>
        </w:rPr>
        <w:tab/>
      </w:r>
      <w:r w:rsidR="008F6886">
        <w:rPr>
          <w:sz w:val="24"/>
          <w:szCs w:val="24"/>
        </w:rPr>
        <w:t xml:space="preserve">      </w:t>
      </w:r>
      <w:r w:rsidRPr="00FE51D9">
        <w:rPr>
          <w:sz w:val="24"/>
          <w:szCs w:val="24"/>
        </w:rPr>
        <w:t xml:space="preserve"> </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right="1530"/>
        <w:rPr>
          <w:sz w:val="24"/>
          <w:szCs w:val="24"/>
        </w:rPr>
      </w:pPr>
    </w:p>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z w:val="24"/>
          <w:szCs w:val="24"/>
        </w:rPr>
      </w:pPr>
      <w:r w:rsidRPr="00FE51D9">
        <w:rPr>
          <w:b/>
          <w:sz w:val="24"/>
          <w:szCs w:val="24"/>
        </w:rPr>
        <w:t xml:space="preserve">Billing Contact/Title: </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7E5242"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t>Phone</w:t>
      </w:r>
      <w:r w:rsidR="007E5242">
        <w:rPr>
          <w:sz w:val="24"/>
          <w:szCs w:val="24"/>
        </w:rPr>
        <w:t xml:space="preserve"> Number: </w:t>
      </w:r>
      <w:r w:rsidR="007E5242" w:rsidRPr="00FE51D9">
        <w:rPr>
          <w:sz w:val="24"/>
          <w:szCs w:val="24"/>
          <w:u w:val="single"/>
        </w:rPr>
        <w:tab/>
      </w:r>
      <w:r w:rsidR="007E5242" w:rsidRPr="00FE51D9">
        <w:rPr>
          <w:sz w:val="24"/>
          <w:szCs w:val="24"/>
          <w:u w:val="single"/>
        </w:rPr>
        <w:tab/>
      </w:r>
      <w:r w:rsidR="007E5242" w:rsidRPr="00FE51D9">
        <w:rPr>
          <w:sz w:val="24"/>
          <w:szCs w:val="24"/>
          <w:u w:val="single"/>
        </w:rPr>
        <w:tab/>
      </w:r>
      <w:r w:rsidR="007E5242" w:rsidRPr="00FE51D9">
        <w:rPr>
          <w:sz w:val="24"/>
          <w:szCs w:val="24"/>
          <w:u w:val="single"/>
        </w:rPr>
        <w:tab/>
      </w:r>
      <w:r w:rsidR="007E5242" w:rsidRPr="00FE51D9">
        <w:rPr>
          <w:sz w:val="24"/>
          <w:szCs w:val="24"/>
          <w:u w:val="single"/>
        </w:rPr>
        <w:tab/>
      </w:r>
      <w:r w:rsidR="007E5242" w:rsidRPr="00FE51D9">
        <w:rPr>
          <w:sz w:val="24"/>
          <w:szCs w:val="24"/>
          <w:u w:val="single"/>
        </w:rPr>
        <w:tab/>
      </w:r>
      <w:r w:rsidR="007E5242" w:rsidRPr="00FE51D9">
        <w:rPr>
          <w:sz w:val="24"/>
          <w:szCs w:val="24"/>
          <w:u w:val="single"/>
        </w:rPr>
        <w:tab/>
      </w:r>
      <w:r w:rsidR="007E5242" w:rsidRPr="00FE51D9">
        <w:rPr>
          <w:sz w:val="24"/>
          <w:szCs w:val="24"/>
          <w:u w:val="single"/>
        </w:rPr>
        <w:tab/>
      </w:r>
    </w:p>
    <w:p w:rsidR="007E5242" w:rsidRDefault="007E5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175628" w:rsidRPr="00FE51D9" w:rsidRDefault="007E5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r>
      <w:r w:rsidR="00B43497" w:rsidRPr="00FE51D9">
        <w:rPr>
          <w:sz w:val="24"/>
          <w:szCs w:val="24"/>
        </w:rPr>
        <w:t xml:space="preserve">Fax: </w:t>
      </w:r>
      <w:r>
        <w:rPr>
          <w:sz w:val="24"/>
          <w:szCs w:val="24"/>
        </w:rPr>
        <w:tab/>
      </w:r>
      <w:r>
        <w:rPr>
          <w:sz w:val="24"/>
          <w:szCs w:val="24"/>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p>
    <w:p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t xml:space="preserve">Email: </w:t>
      </w:r>
      <w:r w:rsidRPr="00FE51D9">
        <w:rPr>
          <w:sz w:val="24"/>
          <w:szCs w:val="24"/>
        </w:rPr>
        <w:tab/>
      </w:r>
      <w:r w:rsidR="008F6886">
        <w:rPr>
          <w:sz w:val="24"/>
          <w:szCs w:val="24"/>
        </w:rPr>
        <w:t xml:space="preserve">      </w:t>
      </w:r>
      <w:r w:rsidRPr="00FE51D9">
        <w:rPr>
          <w:sz w:val="24"/>
          <w:szCs w:val="24"/>
        </w:rPr>
        <w:t xml:space="preserve"> </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t xml:space="preserve">Billing Address: </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r>
      <w:r w:rsidRPr="00FE51D9">
        <w:rPr>
          <w:sz w:val="24"/>
          <w:szCs w:val="24"/>
        </w:rPr>
        <w:tab/>
      </w:r>
      <w:r w:rsidRPr="00FE51D9">
        <w:rPr>
          <w:sz w:val="24"/>
          <w:szCs w:val="24"/>
        </w:rPr>
        <w:tab/>
      </w:r>
      <w:r w:rsidR="008F6886">
        <w:rPr>
          <w:sz w:val="24"/>
          <w:szCs w:val="24"/>
        </w:rPr>
        <w:t xml:space="preserve"> </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r>
    </w:p>
    <w:p w:rsidR="00175628" w:rsidRDefault="00B43497">
      <w:pPr>
        <w:ind w:firstLine="720"/>
        <w:rPr>
          <w:sz w:val="24"/>
          <w:szCs w:val="24"/>
        </w:rPr>
      </w:pPr>
      <w:r w:rsidRPr="00FE51D9">
        <w:rPr>
          <w:sz w:val="24"/>
          <w:szCs w:val="24"/>
        </w:rPr>
        <w:t>Please indicate acceptable method(s) for receiving invoices:</w:t>
      </w:r>
    </w:p>
    <w:p w:rsidR="00AC1C3A" w:rsidRPr="00FE51D9" w:rsidRDefault="00AC1C3A">
      <w:pPr>
        <w:ind w:firstLine="720"/>
        <w:rPr>
          <w:sz w:val="24"/>
          <w:szCs w:val="24"/>
        </w:rPr>
      </w:pPr>
    </w:p>
    <w:p w:rsidR="00175628" w:rsidRPr="00FE51D9" w:rsidRDefault="00B43497">
      <w:pPr>
        <w:ind w:firstLine="720"/>
        <w:rPr>
          <w:sz w:val="24"/>
          <w:szCs w:val="24"/>
        </w:rPr>
      </w:pPr>
      <w:r w:rsidRPr="00FE51D9">
        <w:rPr>
          <w:sz w:val="24"/>
          <w:szCs w:val="24"/>
        </w:rPr>
        <w:t xml:space="preserve">Hard copy via Federal Express________ </w:t>
      </w:r>
      <w:r w:rsidRPr="00FE51D9">
        <w:rPr>
          <w:sz w:val="24"/>
          <w:szCs w:val="24"/>
        </w:rPr>
        <w:tab/>
        <w:t>PDF via email__________</w:t>
      </w:r>
    </w:p>
    <w:p w:rsidR="00D25BBF" w:rsidRDefault="00D25BBF">
      <w:pPr>
        <w:rPr>
          <w:sz w:val="24"/>
          <w:szCs w:val="24"/>
        </w:rPr>
      </w:pPr>
    </w:p>
    <w:p w:rsidR="00D25BBF" w:rsidRDefault="00D25BBF">
      <w:pPr>
        <w:rPr>
          <w:sz w:val="24"/>
          <w:szCs w:val="24"/>
        </w:rPr>
      </w:pPr>
    </w:p>
    <w:p w:rsidR="00D25BBF" w:rsidRDefault="00D25BBF">
      <w:pPr>
        <w:rPr>
          <w:sz w:val="24"/>
          <w:szCs w:val="24"/>
        </w:rPr>
      </w:pPr>
    </w:p>
    <w:p w:rsidR="00D25BBF" w:rsidRDefault="00D25BBF">
      <w:pPr>
        <w:rPr>
          <w:sz w:val="24"/>
          <w:szCs w:val="24"/>
        </w:rPr>
      </w:pPr>
    </w:p>
    <w:p w:rsidR="00175628" w:rsidRPr="00FE51D9" w:rsidRDefault="00D25BBF" w:rsidP="00D25BBF">
      <w:pPr>
        <w:jc w:val="center"/>
        <w:rPr>
          <w:sz w:val="24"/>
          <w:szCs w:val="24"/>
        </w:rPr>
      </w:pPr>
      <w:r>
        <w:rPr>
          <w:sz w:val="24"/>
          <w:szCs w:val="24"/>
        </w:rPr>
        <w:t>[</w:t>
      </w:r>
      <w:r w:rsidR="00A04296">
        <w:rPr>
          <w:sz w:val="24"/>
          <w:szCs w:val="24"/>
        </w:rPr>
        <w:t>Remainder</w:t>
      </w:r>
      <w:r>
        <w:rPr>
          <w:sz w:val="24"/>
          <w:szCs w:val="24"/>
        </w:rPr>
        <w:t xml:space="preserve"> of page intentionally left blank]</w:t>
      </w:r>
      <w:r w:rsidR="00B43497" w:rsidRPr="00FE51D9">
        <w:rPr>
          <w:sz w:val="24"/>
          <w:szCs w:val="24"/>
        </w:rPr>
        <w:br w:type="page"/>
      </w:r>
    </w:p>
    <w:p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FE51D9">
        <w:rPr>
          <w:b/>
          <w:sz w:val="24"/>
          <w:szCs w:val="24"/>
          <w:u w:val="single"/>
        </w:rPr>
        <w:lastRenderedPageBreak/>
        <w:t xml:space="preserve"> Exhibit B</w:t>
      </w:r>
    </w:p>
    <w:p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rsidR="00175628" w:rsidRPr="00FE51D9" w:rsidRDefault="00897A84">
      <w:pPr>
        <w:jc w:val="center"/>
        <w:rPr>
          <w:sz w:val="24"/>
          <w:szCs w:val="24"/>
        </w:rPr>
      </w:pPr>
      <w:r>
        <w:rPr>
          <w:b/>
          <w:sz w:val="24"/>
          <w:szCs w:val="24"/>
        </w:rPr>
        <w:t>[Open-O]</w:t>
      </w:r>
      <w:r w:rsidR="00A94DCA" w:rsidRPr="00FE51D9">
        <w:rPr>
          <w:b/>
          <w:sz w:val="24"/>
          <w:szCs w:val="24"/>
        </w:rPr>
        <w:t xml:space="preserve"> Project</w:t>
      </w:r>
      <w:r w:rsidR="00B43497" w:rsidRPr="00FE51D9">
        <w:rPr>
          <w:sz w:val="24"/>
          <w:szCs w:val="24"/>
        </w:rPr>
        <w:t xml:space="preserve"> </w:t>
      </w:r>
      <w:r w:rsidR="00B43497" w:rsidRPr="00FE51D9">
        <w:rPr>
          <w:b/>
          <w:sz w:val="24"/>
          <w:szCs w:val="24"/>
        </w:rPr>
        <w:t>Charter</w:t>
      </w:r>
    </w:p>
    <w:p w:rsidR="00175628" w:rsidRPr="00FE51D9" w:rsidRDefault="00B43497">
      <w:pPr>
        <w:jc w:val="center"/>
        <w:rPr>
          <w:sz w:val="24"/>
          <w:szCs w:val="24"/>
        </w:rPr>
      </w:pPr>
      <w:r w:rsidRPr="00FE51D9">
        <w:rPr>
          <w:sz w:val="24"/>
          <w:szCs w:val="24"/>
        </w:rPr>
        <w:t>The Linux Foundation</w:t>
      </w:r>
    </w:p>
    <w:p w:rsidR="00175628" w:rsidRPr="00FE51D9" w:rsidRDefault="00B43497">
      <w:pPr>
        <w:jc w:val="center"/>
        <w:rPr>
          <w:sz w:val="24"/>
          <w:szCs w:val="24"/>
        </w:rPr>
      </w:pPr>
      <w:r w:rsidRPr="00FE51D9">
        <w:rPr>
          <w:sz w:val="24"/>
          <w:szCs w:val="24"/>
        </w:rPr>
        <w:t xml:space="preserve">Effective </w:t>
      </w:r>
      <w:r w:rsidR="00D25BBF">
        <w:rPr>
          <w:sz w:val="24"/>
          <w:szCs w:val="24"/>
        </w:rPr>
        <w:t>22 January</w:t>
      </w:r>
      <w:r w:rsidR="00A94DCA" w:rsidRPr="00FE51D9">
        <w:rPr>
          <w:sz w:val="24"/>
          <w:szCs w:val="24"/>
        </w:rPr>
        <w:t xml:space="preserve"> 2016</w:t>
      </w:r>
    </w:p>
    <w:p w:rsidR="00FE51D9" w:rsidRPr="00FE51D9" w:rsidRDefault="00FE51D9" w:rsidP="00FE51D9">
      <w:pPr>
        <w:jc w:val="center"/>
        <w:rPr>
          <w:sz w:val="24"/>
          <w:szCs w:val="24"/>
        </w:rPr>
      </w:pPr>
    </w:p>
    <w:p w:rsidR="00FE51D9" w:rsidRPr="00FE51D9" w:rsidRDefault="00FE51D9" w:rsidP="00657C04">
      <w:pPr>
        <w:spacing w:after="240"/>
        <w:rPr>
          <w:sz w:val="24"/>
          <w:szCs w:val="24"/>
        </w:rPr>
      </w:pPr>
    </w:p>
    <w:p w:rsid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 xml:space="preserve">Mission of </w:t>
      </w:r>
      <w:r w:rsidR="00897A84">
        <w:rPr>
          <w:rFonts w:ascii="Times New Roman" w:hAnsi="Times New Roman" w:cs="Times New Roman"/>
          <w:sz w:val="24"/>
          <w:szCs w:val="24"/>
        </w:rPr>
        <w:t>[Open-O]</w:t>
      </w:r>
      <w:r w:rsidR="00957CC0" w:rsidRPr="00FE51D9">
        <w:rPr>
          <w:rFonts w:ascii="Times New Roman" w:hAnsi="Times New Roman" w:cs="Times New Roman"/>
          <w:sz w:val="24"/>
          <w:szCs w:val="24"/>
        </w:rPr>
        <w:t xml:space="preserve"> </w:t>
      </w:r>
      <w:r w:rsidRPr="00FE51D9">
        <w:rPr>
          <w:rFonts w:ascii="Times New Roman" w:hAnsi="Times New Roman" w:cs="Times New Roman"/>
          <w:sz w:val="24"/>
          <w:szCs w:val="24"/>
        </w:rPr>
        <w:t>Project (“</w:t>
      </w:r>
      <w:r w:rsidR="00897A84">
        <w:rPr>
          <w:rFonts w:ascii="Times New Roman" w:hAnsi="Times New Roman" w:cs="Times New Roman"/>
          <w:sz w:val="24"/>
          <w:szCs w:val="24"/>
        </w:rPr>
        <w:t>OOP</w:t>
      </w:r>
      <w:r w:rsidRPr="00FE51D9">
        <w:rPr>
          <w:rFonts w:ascii="Times New Roman" w:hAnsi="Times New Roman" w:cs="Times New Roman"/>
          <w:sz w:val="24"/>
          <w:szCs w:val="24"/>
        </w:rPr>
        <w:t>”).</w:t>
      </w:r>
    </w:p>
    <w:p w:rsidR="004D64AD" w:rsidRPr="004D64AD" w:rsidRDefault="004D64AD" w:rsidP="004D64AD">
      <w:pPr>
        <w:rPr>
          <w:sz w:val="24"/>
          <w:szCs w:val="24"/>
        </w:rPr>
      </w:pPr>
      <w:r w:rsidRPr="004D64AD">
        <w:rPr>
          <w:sz w:val="24"/>
          <w:szCs w:val="24"/>
        </w:rPr>
        <w:t xml:space="preserve">The </w:t>
      </w:r>
      <w:r>
        <w:rPr>
          <w:sz w:val="24"/>
          <w:szCs w:val="24"/>
        </w:rPr>
        <w:t xml:space="preserve">mission of </w:t>
      </w:r>
      <w:r w:rsidR="00897A84">
        <w:rPr>
          <w:sz w:val="24"/>
          <w:szCs w:val="24"/>
        </w:rPr>
        <w:t>OOP</w:t>
      </w:r>
      <w:r>
        <w:rPr>
          <w:sz w:val="24"/>
          <w:szCs w:val="24"/>
        </w:rPr>
        <w:t xml:space="preserve"> is to</w:t>
      </w:r>
      <w:r w:rsidRPr="004D64AD">
        <w:rPr>
          <w:sz w:val="24"/>
          <w:szCs w:val="24"/>
        </w:rPr>
        <w:t>:</w:t>
      </w:r>
    </w:p>
    <w:p w:rsidR="004D64AD" w:rsidRPr="004D64AD" w:rsidRDefault="004D64AD" w:rsidP="004D64AD">
      <w:pPr>
        <w:rPr>
          <w:sz w:val="24"/>
          <w:szCs w:val="24"/>
        </w:rPr>
      </w:pPr>
    </w:p>
    <w:p w:rsidR="006545A6" w:rsidRDefault="006545A6" w:rsidP="005728BA">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create</w:t>
      </w:r>
      <w:r w:rsidRPr="006545A6">
        <w:rPr>
          <w:rFonts w:ascii="Times New Roman" w:hAnsi="Times New Roman" w:cs="Times New Roman"/>
          <w:b w:val="0"/>
          <w:sz w:val="24"/>
          <w:szCs w:val="24"/>
        </w:rPr>
        <w:t xml:space="preserve"> an </w:t>
      </w:r>
      <w:r w:rsidR="00D02FAE">
        <w:rPr>
          <w:rFonts w:ascii="Times New Roman" w:hAnsi="Times New Roman" w:cs="Times New Roman"/>
          <w:b w:val="0"/>
          <w:sz w:val="24"/>
          <w:szCs w:val="24"/>
        </w:rPr>
        <w:t>[</w:t>
      </w:r>
      <w:del w:id="15" w:author="Chris Donley" w:date="2016-02-17T21:11:00Z">
        <w:r w:rsidRPr="00D02FAE" w:rsidDel="00D064DC">
          <w:rPr>
            <w:rFonts w:ascii="Times New Roman" w:hAnsi="Times New Roman" w:cs="Times New Roman"/>
            <w:b w:val="0"/>
            <w:sz w:val="24"/>
            <w:szCs w:val="24"/>
            <w:highlight w:val="yellow"/>
          </w:rPr>
          <w:delText xml:space="preserve">enterprise </w:delText>
        </w:r>
      </w:del>
      <w:ins w:id="16" w:author="Chris Donley" w:date="2016-02-17T21:11:00Z">
        <w:r w:rsidR="00D064DC">
          <w:rPr>
            <w:rFonts w:ascii="Times New Roman" w:hAnsi="Times New Roman" w:cs="Times New Roman"/>
            <w:b w:val="0"/>
            <w:sz w:val="24"/>
            <w:szCs w:val="24"/>
            <w:highlight w:val="yellow"/>
          </w:rPr>
          <w:t>carrier</w:t>
        </w:r>
        <w:r w:rsidR="00D064DC" w:rsidRPr="00D02FAE">
          <w:rPr>
            <w:rFonts w:ascii="Times New Roman" w:hAnsi="Times New Roman" w:cs="Times New Roman"/>
            <w:b w:val="0"/>
            <w:sz w:val="24"/>
            <w:szCs w:val="24"/>
            <w:highlight w:val="yellow"/>
          </w:rPr>
          <w:t xml:space="preserve"> </w:t>
        </w:r>
      </w:ins>
      <w:r w:rsidRPr="00D02FAE">
        <w:rPr>
          <w:rFonts w:ascii="Times New Roman" w:hAnsi="Times New Roman" w:cs="Times New Roman"/>
          <w:b w:val="0"/>
          <w:sz w:val="24"/>
          <w:szCs w:val="24"/>
          <w:highlight w:val="yellow"/>
        </w:rPr>
        <w:t>grade, open source</w:t>
      </w:r>
      <w:r w:rsidRPr="006545A6">
        <w:rPr>
          <w:rFonts w:ascii="Times New Roman" w:hAnsi="Times New Roman" w:cs="Times New Roman"/>
          <w:b w:val="0"/>
          <w:sz w:val="24"/>
          <w:szCs w:val="24"/>
        </w:rPr>
        <w:t xml:space="preserve"> </w:t>
      </w:r>
      <w:r w:rsidR="00897A84" w:rsidRPr="00897A84">
        <w:rPr>
          <w:rFonts w:ascii="Times New Roman" w:hAnsi="Times New Roman" w:cs="Times New Roman"/>
          <w:b w:val="0"/>
          <w:sz w:val="24"/>
          <w:szCs w:val="24"/>
          <w:highlight w:val="yellow"/>
        </w:rPr>
        <w:t>MANO</w:t>
      </w:r>
      <w:r w:rsidRPr="00897A84">
        <w:rPr>
          <w:rFonts w:ascii="Times New Roman" w:hAnsi="Times New Roman" w:cs="Times New Roman"/>
          <w:b w:val="0"/>
          <w:sz w:val="24"/>
          <w:szCs w:val="24"/>
          <w:highlight w:val="yellow"/>
        </w:rPr>
        <w:t xml:space="preserve"> </w:t>
      </w:r>
      <w:r w:rsidR="00D02FAE">
        <w:rPr>
          <w:rFonts w:ascii="Times New Roman" w:hAnsi="Times New Roman" w:cs="Times New Roman"/>
          <w:b w:val="0"/>
          <w:sz w:val="24"/>
          <w:szCs w:val="24"/>
          <w:highlight w:val="yellow"/>
        </w:rPr>
        <w:t xml:space="preserve">and SDN orchestration </w:t>
      </w:r>
      <w:r w:rsidRPr="00897A84">
        <w:rPr>
          <w:rFonts w:ascii="Times New Roman" w:hAnsi="Times New Roman" w:cs="Times New Roman"/>
          <w:b w:val="0"/>
          <w:sz w:val="24"/>
          <w:szCs w:val="24"/>
          <w:highlight w:val="yellow"/>
        </w:rPr>
        <w:t xml:space="preserve">framework </w:t>
      </w:r>
      <w:r w:rsidR="00AF394C" w:rsidRPr="00897A84">
        <w:rPr>
          <w:rFonts w:ascii="Times New Roman" w:hAnsi="Times New Roman" w:cs="Times New Roman"/>
          <w:b w:val="0"/>
          <w:sz w:val="24"/>
          <w:szCs w:val="24"/>
          <w:highlight w:val="yellow"/>
        </w:rPr>
        <w:t xml:space="preserve">and code base, </w:t>
      </w:r>
      <w:ins w:id="17" w:author="Elzur, Uri" w:date="2016-02-14T21:07:00Z">
        <w:r w:rsidR="005728BA">
          <w:rPr>
            <w:rFonts w:ascii="Times New Roman" w:hAnsi="Times New Roman" w:cs="Times New Roman"/>
            <w:b w:val="0"/>
            <w:sz w:val="24"/>
            <w:szCs w:val="24"/>
            <w:highlight w:val="yellow"/>
          </w:rPr>
          <w:t>supporting comm</w:t>
        </w:r>
      </w:ins>
      <w:ins w:id="18" w:author="Elzur, Uri" w:date="2016-02-14T21:08:00Z">
        <w:r w:rsidR="005728BA">
          <w:rPr>
            <w:rFonts w:ascii="Times New Roman" w:hAnsi="Times New Roman" w:cs="Times New Roman"/>
            <w:b w:val="0"/>
            <w:sz w:val="24"/>
            <w:szCs w:val="24"/>
            <w:highlight w:val="yellow"/>
          </w:rPr>
          <w:t xml:space="preserve">on data model </w:t>
        </w:r>
      </w:ins>
      <w:ins w:id="19" w:author="Elzur, Uri" w:date="2016-02-14T21:09:00Z">
        <w:r w:rsidR="005728BA">
          <w:rPr>
            <w:rFonts w:ascii="Times New Roman" w:hAnsi="Times New Roman" w:cs="Times New Roman"/>
            <w:b w:val="0"/>
            <w:sz w:val="24"/>
            <w:szCs w:val="24"/>
            <w:highlight w:val="yellow"/>
          </w:rPr>
          <w:t xml:space="preserve">and VNF interoperability platform for agreed upon VIMs </w:t>
        </w:r>
      </w:ins>
      <w:r w:rsidR="00AF394C" w:rsidRPr="00897A84">
        <w:rPr>
          <w:rFonts w:ascii="Times New Roman" w:hAnsi="Times New Roman" w:cs="Times New Roman"/>
          <w:b w:val="0"/>
          <w:sz w:val="24"/>
          <w:szCs w:val="24"/>
          <w:highlight w:val="yellow"/>
        </w:rPr>
        <w:t xml:space="preserve">upon which </w:t>
      </w:r>
      <w:r w:rsidR="00D02FAE">
        <w:rPr>
          <w:rFonts w:ascii="Times New Roman" w:hAnsi="Times New Roman" w:cs="Times New Roman"/>
          <w:b w:val="0"/>
          <w:sz w:val="24"/>
          <w:szCs w:val="24"/>
          <w:highlight w:val="yellow"/>
        </w:rPr>
        <w:t xml:space="preserve">end </w:t>
      </w:r>
      <w:r w:rsidR="00AF394C" w:rsidRPr="00897A84">
        <w:rPr>
          <w:rFonts w:ascii="Times New Roman" w:hAnsi="Times New Roman" w:cs="Times New Roman"/>
          <w:b w:val="0"/>
          <w:sz w:val="24"/>
          <w:szCs w:val="24"/>
          <w:highlight w:val="yellow"/>
        </w:rPr>
        <w:t>user</w:t>
      </w:r>
      <w:r w:rsidR="00D02FAE">
        <w:rPr>
          <w:rFonts w:ascii="Times New Roman" w:hAnsi="Times New Roman" w:cs="Times New Roman"/>
          <w:b w:val="0"/>
          <w:sz w:val="24"/>
          <w:szCs w:val="24"/>
          <w:highlight w:val="yellow"/>
        </w:rPr>
        <w:t xml:space="preserve"> service provider</w:t>
      </w:r>
      <w:r w:rsidR="00AF394C" w:rsidRPr="00897A84">
        <w:rPr>
          <w:rFonts w:ascii="Times New Roman" w:hAnsi="Times New Roman" w:cs="Times New Roman"/>
          <w:b w:val="0"/>
          <w:sz w:val="24"/>
          <w:szCs w:val="24"/>
          <w:highlight w:val="yellow"/>
        </w:rPr>
        <w:t>s can build</w:t>
      </w:r>
      <w:r w:rsidRPr="00897A84">
        <w:rPr>
          <w:rFonts w:ascii="Times New Roman" w:hAnsi="Times New Roman" w:cs="Times New Roman"/>
          <w:b w:val="0"/>
          <w:sz w:val="24"/>
          <w:szCs w:val="24"/>
          <w:highlight w:val="yellow"/>
        </w:rPr>
        <w:t xml:space="preserve"> </w:t>
      </w:r>
      <w:r w:rsidR="00AF394C" w:rsidRPr="00897A84">
        <w:rPr>
          <w:rFonts w:ascii="Times New Roman" w:hAnsi="Times New Roman" w:cs="Times New Roman"/>
          <w:b w:val="0"/>
          <w:sz w:val="24"/>
          <w:szCs w:val="24"/>
          <w:highlight w:val="yellow"/>
        </w:rPr>
        <w:t xml:space="preserve">and run </w:t>
      </w:r>
      <w:r w:rsidRPr="00897A84">
        <w:rPr>
          <w:rFonts w:ascii="Times New Roman" w:hAnsi="Times New Roman" w:cs="Times New Roman"/>
          <w:b w:val="0"/>
          <w:sz w:val="24"/>
          <w:szCs w:val="24"/>
          <w:highlight w:val="yellow"/>
        </w:rPr>
        <w:t>robust, industry-specific applications, platforms and hardware systems </w:t>
      </w:r>
      <w:ins w:id="20" w:author="Elzur, Uri" w:date="2016-02-14T21:09:00Z">
        <w:r w:rsidR="005728BA">
          <w:rPr>
            <w:rFonts w:ascii="Times New Roman" w:hAnsi="Times New Roman" w:cs="Times New Roman"/>
            <w:b w:val="0"/>
            <w:sz w:val="24"/>
            <w:szCs w:val="24"/>
            <w:highlight w:val="yellow"/>
          </w:rPr>
          <w:t>enjoy</w:t>
        </w:r>
      </w:ins>
      <w:ins w:id="21" w:author="Elzur, Uri" w:date="2016-02-14T21:08:00Z">
        <w:r w:rsidR="005728BA">
          <w:rPr>
            <w:rFonts w:ascii="Times New Roman" w:hAnsi="Times New Roman" w:cs="Times New Roman"/>
            <w:b w:val="0"/>
            <w:sz w:val="24"/>
            <w:szCs w:val="24"/>
            <w:highlight w:val="yellow"/>
          </w:rPr>
          <w:t xml:space="preserve">ing VNF interoperability </w:t>
        </w:r>
      </w:ins>
      <w:ins w:id="22" w:author="Elzur, Uri" w:date="2016-02-14T21:10:00Z">
        <w:r w:rsidR="005728BA">
          <w:rPr>
            <w:rFonts w:ascii="Times New Roman" w:hAnsi="Times New Roman" w:cs="Times New Roman"/>
            <w:b w:val="0"/>
            <w:sz w:val="24"/>
            <w:szCs w:val="24"/>
            <w:highlight w:val="yellow"/>
          </w:rPr>
          <w:t xml:space="preserve">in </w:t>
        </w:r>
      </w:ins>
      <w:del w:id="23" w:author="Elzur, Uri" w:date="2016-02-14T21:10:00Z">
        <w:r w:rsidRPr="00897A84" w:rsidDel="005728BA">
          <w:rPr>
            <w:rFonts w:ascii="Times New Roman" w:hAnsi="Times New Roman" w:cs="Times New Roman"/>
            <w:b w:val="0"/>
            <w:sz w:val="24"/>
            <w:szCs w:val="24"/>
            <w:highlight w:val="yellow"/>
          </w:rPr>
          <w:delText xml:space="preserve">to </w:delText>
        </w:r>
      </w:del>
      <w:r w:rsidRPr="00897A84">
        <w:rPr>
          <w:rFonts w:ascii="Times New Roman" w:hAnsi="Times New Roman" w:cs="Times New Roman"/>
          <w:b w:val="0"/>
          <w:sz w:val="24"/>
          <w:szCs w:val="24"/>
          <w:highlight w:val="yellow"/>
        </w:rPr>
        <w:t xml:space="preserve">support </w:t>
      </w:r>
      <w:ins w:id="24" w:author="Elzur, Uri" w:date="2016-02-14T21:10:00Z">
        <w:r w:rsidR="005728BA">
          <w:rPr>
            <w:rFonts w:ascii="Times New Roman" w:hAnsi="Times New Roman" w:cs="Times New Roman"/>
            <w:b w:val="0"/>
            <w:sz w:val="24"/>
            <w:szCs w:val="24"/>
            <w:highlight w:val="yellow"/>
          </w:rPr>
          <w:t xml:space="preserve">of </w:t>
        </w:r>
      </w:ins>
      <w:r w:rsidR="00897A84" w:rsidRPr="00897A84">
        <w:rPr>
          <w:rFonts w:ascii="Times New Roman" w:hAnsi="Times New Roman" w:cs="Times New Roman"/>
          <w:b w:val="0"/>
          <w:sz w:val="24"/>
          <w:szCs w:val="24"/>
          <w:highlight w:val="yellow"/>
        </w:rPr>
        <w:t>cloud, NFV and SDN environments</w:t>
      </w:r>
      <w:r w:rsidR="00897A84">
        <w:rPr>
          <w:rFonts w:ascii="Times New Roman" w:hAnsi="Times New Roman" w:cs="Times New Roman"/>
          <w:b w:val="0"/>
          <w:sz w:val="24"/>
          <w:szCs w:val="24"/>
        </w:rPr>
        <w:t>]</w:t>
      </w:r>
      <w:r w:rsidRPr="006545A6">
        <w:rPr>
          <w:rFonts w:ascii="Times New Roman" w:hAnsi="Times New Roman" w:cs="Times New Roman"/>
          <w:b w:val="0"/>
          <w:sz w:val="24"/>
          <w:szCs w:val="24"/>
        </w:rPr>
        <w:t>.</w:t>
      </w:r>
    </w:p>
    <w:p w:rsidR="00B5287D" w:rsidRPr="00B5287D" w:rsidRDefault="004D64AD"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c</w:t>
      </w:r>
      <w:r w:rsidR="00FE51D9" w:rsidRPr="00FE51D9">
        <w:rPr>
          <w:rFonts w:ascii="Times New Roman" w:hAnsi="Times New Roman" w:cs="Times New Roman"/>
          <w:b w:val="0"/>
          <w:sz w:val="24"/>
          <w:szCs w:val="24"/>
        </w:rPr>
        <w:t>reate an open source, technical community to benefit the ecosystem of</w:t>
      </w:r>
      <w:r w:rsidR="00B5287D">
        <w:rPr>
          <w:rFonts w:ascii="Times New Roman" w:hAnsi="Times New Roman" w:cs="Times New Roman"/>
          <w:b w:val="0"/>
          <w:sz w:val="24"/>
          <w:szCs w:val="24"/>
        </w:rPr>
        <w:t xml:space="preserve"> </w:t>
      </w:r>
      <w:r w:rsidR="00897A84">
        <w:rPr>
          <w:rFonts w:ascii="Times New Roman" w:hAnsi="Times New Roman" w:cs="Times New Roman"/>
          <w:b w:val="0"/>
          <w:sz w:val="24"/>
          <w:szCs w:val="24"/>
        </w:rPr>
        <w:t>OOP</w:t>
      </w:r>
      <w:r w:rsidR="00AF394C">
        <w:rPr>
          <w:rFonts w:ascii="Times New Roman" w:hAnsi="Times New Roman" w:cs="Times New Roman"/>
          <w:b w:val="0"/>
          <w:sz w:val="24"/>
          <w:szCs w:val="24"/>
        </w:rPr>
        <w:t xml:space="preserve"> solution providers and users</w:t>
      </w:r>
      <w:r w:rsidR="00B5287D">
        <w:rPr>
          <w:rFonts w:ascii="Times New Roman" w:hAnsi="Times New Roman" w:cs="Times New Roman"/>
          <w:b w:val="0"/>
          <w:sz w:val="24"/>
          <w:szCs w:val="24"/>
        </w:rPr>
        <w:t xml:space="preserve">, focused on </w:t>
      </w:r>
      <w:r w:rsidR="00897A84" w:rsidRPr="00897A84">
        <w:rPr>
          <w:rFonts w:ascii="Times New Roman" w:hAnsi="Times New Roman" w:cs="Times New Roman"/>
          <w:b w:val="0"/>
          <w:sz w:val="24"/>
          <w:szCs w:val="24"/>
          <w:highlight w:val="yellow"/>
        </w:rPr>
        <w:t>[purpose]</w:t>
      </w:r>
      <w:r w:rsidR="00897A84">
        <w:rPr>
          <w:rFonts w:ascii="Times New Roman" w:hAnsi="Times New Roman" w:cs="Times New Roman"/>
          <w:b w:val="0"/>
          <w:sz w:val="24"/>
          <w:szCs w:val="24"/>
        </w:rPr>
        <w:t xml:space="preserve"> </w:t>
      </w:r>
      <w:r w:rsidR="00B5287D">
        <w:rPr>
          <w:rFonts w:ascii="Times New Roman" w:hAnsi="Times New Roman" w:cs="Times New Roman"/>
          <w:b w:val="0"/>
          <w:sz w:val="24"/>
          <w:szCs w:val="24"/>
        </w:rPr>
        <w:t>use cases that will work across a va</w:t>
      </w:r>
      <w:r>
        <w:rPr>
          <w:rFonts w:ascii="Times New Roman" w:hAnsi="Times New Roman" w:cs="Times New Roman"/>
          <w:b w:val="0"/>
          <w:sz w:val="24"/>
          <w:szCs w:val="24"/>
        </w:rPr>
        <w:t xml:space="preserve">riety of </w:t>
      </w:r>
      <w:r w:rsidR="00AF394C">
        <w:rPr>
          <w:rFonts w:ascii="Times New Roman" w:hAnsi="Times New Roman" w:cs="Times New Roman"/>
          <w:b w:val="0"/>
          <w:sz w:val="24"/>
          <w:szCs w:val="24"/>
        </w:rPr>
        <w:t>industry solutions</w:t>
      </w:r>
      <w:r>
        <w:rPr>
          <w:rFonts w:ascii="Times New Roman" w:hAnsi="Times New Roman" w:cs="Times New Roman"/>
          <w:b w:val="0"/>
          <w:sz w:val="24"/>
          <w:szCs w:val="24"/>
        </w:rPr>
        <w:t>;</w:t>
      </w:r>
    </w:p>
    <w:p w:rsidR="00FE51D9" w:rsidRPr="00B5287D" w:rsidRDefault="002C0163"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promote</w:t>
      </w:r>
      <w:r w:rsidR="00FE51D9" w:rsidRPr="00B5287D">
        <w:rPr>
          <w:rFonts w:ascii="Times New Roman" w:hAnsi="Times New Roman" w:cs="Times New Roman"/>
          <w:b w:val="0"/>
          <w:sz w:val="24"/>
          <w:szCs w:val="24"/>
        </w:rPr>
        <w:t xml:space="preserve"> participation of leading members of </w:t>
      </w:r>
      <w:r w:rsidR="00AF394C">
        <w:rPr>
          <w:rFonts w:ascii="Times New Roman" w:hAnsi="Times New Roman" w:cs="Times New Roman"/>
          <w:b w:val="0"/>
          <w:sz w:val="24"/>
          <w:szCs w:val="24"/>
        </w:rPr>
        <w:t>the</w:t>
      </w:r>
      <w:r w:rsidR="00FE51D9" w:rsidRPr="00B5287D">
        <w:rPr>
          <w:rFonts w:ascii="Times New Roman" w:hAnsi="Times New Roman" w:cs="Times New Roman"/>
          <w:b w:val="0"/>
          <w:sz w:val="24"/>
          <w:szCs w:val="24"/>
        </w:rPr>
        <w:t xml:space="preserve"> ecosystem, including </w:t>
      </w:r>
      <w:r w:rsidR="00AF394C">
        <w:rPr>
          <w:rFonts w:ascii="Times New Roman" w:hAnsi="Times New Roman" w:cs="Times New Roman"/>
          <w:b w:val="0"/>
          <w:sz w:val="24"/>
          <w:szCs w:val="24"/>
        </w:rPr>
        <w:t xml:space="preserve">developers, service </w:t>
      </w:r>
      <w:r w:rsidR="00954F56">
        <w:rPr>
          <w:rFonts w:ascii="Times New Roman" w:hAnsi="Times New Roman" w:cs="Times New Roman"/>
          <w:b w:val="0"/>
          <w:sz w:val="24"/>
          <w:szCs w:val="24"/>
        </w:rPr>
        <w:t xml:space="preserve">and solution </w:t>
      </w:r>
      <w:r w:rsidR="00AF394C">
        <w:rPr>
          <w:rFonts w:ascii="Times New Roman" w:hAnsi="Times New Roman" w:cs="Times New Roman"/>
          <w:b w:val="0"/>
          <w:sz w:val="24"/>
          <w:szCs w:val="24"/>
        </w:rPr>
        <w:t>providers and end users</w:t>
      </w:r>
      <w:r w:rsidR="004D64AD">
        <w:rPr>
          <w:rFonts w:ascii="Times New Roman" w:hAnsi="Times New Roman" w:cs="Times New Roman"/>
          <w:b w:val="0"/>
          <w:sz w:val="24"/>
          <w:szCs w:val="24"/>
        </w:rPr>
        <w:t>; and</w:t>
      </w:r>
    </w:p>
    <w:p w:rsidR="00FE51D9" w:rsidRPr="00902C98" w:rsidRDefault="004D64AD"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h</w:t>
      </w:r>
      <w:r w:rsidR="00FE51D9" w:rsidRPr="00FE51D9">
        <w:rPr>
          <w:rFonts w:ascii="Times New Roman" w:hAnsi="Times New Roman" w:cs="Times New Roman"/>
          <w:b w:val="0"/>
          <w:sz w:val="24"/>
          <w:szCs w:val="24"/>
        </w:rPr>
        <w:t xml:space="preserve">ost the infrastructure for </w:t>
      </w:r>
      <w:r w:rsidR="00897A84">
        <w:rPr>
          <w:rFonts w:ascii="Times New Roman" w:hAnsi="Times New Roman" w:cs="Times New Roman"/>
          <w:b w:val="0"/>
          <w:sz w:val="24"/>
          <w:szCs w:val="24"/>
        </w:rPr>
        <w:t>OOP</w:t>
      </w:r>
      <w:r w:rsidR="00FE51D9" w:rsidRPr="00FE51D9">
        <w:rPr>
          <w:rFonts w:ascii="Times New Roman" w:hAnsi="Times New Roman" w:cs="Times New Roman"/>
          <w:b w:val="0"/>
          <w:sz w:val="24"/>
          <w:szCs w:val="24"/>
        </w:rPr>
        <w:t xml:space="preserve">, establishing a neutral home for community </w:t>
      </w:r>
      <w:r w:rsidR="00AF394C">
        <w:rPr>
          <w:rFonts w:ascii="Times New Roman" w:hAnsi="Times New Roman" w:cs="Times New Roman"/>
          <w:b w:val="0"/>
          <w:sz w:val="24"/>
          <w:szCs w:val="24"/>
        </w:rPr>
        <w:t xml:space="preserve">infrastructure, </w:t>
      </w:r>
      <w:r w:rsidR="00FE51D9" w:rsidRPr="00FE51D9">
        <w:rPr>
          <w:rFonts w:ascii="Times New Roman" w:hAnsi="Times New Roman" w:cs="Times New Roman"/>
          <w:b w:val="0"/>
          <w:sz w:val="24"/>
          <w:szCs w:val="24"/>
        </w:rPr>
        <w:t xml:space="preserve">meetings, events and collaborative discussions and providing structure around the business and technical governance of </w:t>
      </w:r>
      <w:r w:rsidR="00897A84">
        <w:rPr>
          <w:rFonts w:ascii="Times New Roman" w:hAnsi="Times New Roman" w:cs="Times New Roman"/>
          <w:b w:val="0"/>
          <w:sz w:val="24"/>
          <w:szCs w:val="24"/>
        </w:rPr>
        <w:t>OOP</w:t>
      </w:r>
      <w:r w:rsidR="00FE51D9" w:rsidRPr="00FE51D9">
        <w:rPr>
          <w:rFonts w:ascii="Times New Roman" w:hAnsi="Times New Roman" w:cs="Times New Roman"/>
          <w:b w:val="0"/>
          <w:sz w:val="24"/>
          <w:szCs w:val="24"/>
        </w:rPr>
        <w:t>.</w:t>
      </w:r>
    </w:p>
    <w:p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Membership.</w:t>
      </w:r>
    </w:p>
    <w:p w:rsidR="00FE51D9" w:rsidRPr="00FE51D9" w:rsidRDefault="00897A84"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OOP</w:t>
      </w:r>
      <w:r w:rsidR="00FE51D9" w:rsidRPr="00FE51D9">
        <w:rPr>
          <w:rFonts w:ascii="Times New Roman" w:hAnsi="Times New Roman" w:cs="Times New Roman"/>
        </w:rPr>
        <w:t xml:space="preserve"> shall be composed of </w:t>
      </w:r>
      <w:r w:rsidR="00C71920">
        <w:rPr>
          <w:rFonts w:ascii="Times New Roman" w:hAnsi="Times New Roman" w:cs="Times New Roman"/>
        </w:rPr>
        <w:t>Premier</w:t>
      </w:r>
      <w:r w:rsidR="00FE51D9" w:rsidRPr="00FE51D9">
        <w:rPr>
          <w:rFonts w:ascii="Times New Roman" w:hAnsi="Times New Roman" w:cs="Times New Roman"/>
        </w:rPr>
        <w:t xml:space="preserve">, </w:t>
      </w:r>
      <w:r w:rsidR="00C71920">
        <w:rPr>
          <w:rFonts w:ascii="Times New Roman" w:hAnsi="Times New Roman" w:cs="Times New Roman"/>
        </w:rPr>
        <w:t>General</w:t>
      </w:r>
      <w:r w:rsidR="00902C98">
        <w:rPr>
          <w:rFonts w:ascii="Times New Roman" w:hAnsi="Times New Roman" w:cs="Times New Roman"/>
        </w:rPr>
        <w:t xml:space="preserve"> </w:t>
      </w:r>
      <w:r w:rsidR="00B5287D">
        <w:rPr>
          <w:rFonts w:ascii="Times New Roman" w:hAnsi="Times New Roman" w:cs="Times New Roman"/>
        </w:rPr>
        <w:t>and Associate Members</w:t>
      </w:r>
      <w:r w:rsidR="00FE51D9" w:rsidRPr="00FE51D9">
        <w:rPr>
          <w:rFonts w:ascii="Times New Roman" w:hAnsi="Times New Roman" w:cs="Times New Roman"/>
        </w:rPr>
        <w:t xml:space="preserve">. </w:t>
      </w:r>
      <w:commentRangeStart w:id="25"/>
      <w:ins w:id="26" w:author="Chris Donley" w:date="2016-02-17T21:13:00Z">
        <w:r w:rsidR="00D064DC">
          <w:rPr>
            <w:rFonts w:ascii="Times New Roman" w:hAnsi="Times New Roman" w:cs="Times New Roman"/>
          </w:rPr>
          <w:t>O</w:t>
        </w:r>
        <w:r w:rsidR="00D064DC">
          <w:rPr>
            <w:rFonts w:ascii="Times New Roman" w:hAnsi="Times New Roman" w:cs="Times New Roman"/>
          </w:rPr>
          <w:t>OP shall</w:t>
        </w:r>
        <w:r w:rsidR="00D064DC">
          <w:rPr>
            <w:rFonts w:ascii="Times New Roman" w:hAnsi="Times New Roman" w:cs="Times New Roman"/>
          </w:rPr>
          <w:t xml:space="preserve"> be composed of </w:t>
        </w:r>
        <w:r w:rsidR="00D064DC">
          <w:rPr>
            <w:rFonts w:ascii="Times New Roman" w:hAnsi="Times New Roman" w:cs="Times New Roman"/>
          </w:rPr>
          <w:t xml:space="preserve">no </w:t>
        </w:r>
        <w:r w:rsidR="00D064DC">
          <w:rPr>
            <w:rFonts w:ascii="Times New Roman" w:hAnsi="Times New Roman" w:cs="Times New Roman"/>
          </w:rPr>
          <w:t>more than ten (10) Premier member</w:t>
        </w:r>
      </w:ins>
      <w:ins w:id="27" w:author="Chris Donley" w:date="2016-02-17T23:29:00Z">
        <w:r w:rsidR="00D8010B">
          <w:rPr>
            <w:rFonts w:ascii="Times New Roman" w:hAnsi="Times New Roman" w:cs="Times New Roman"/>
          </w:rPr>
          <w:t>s</w:t>
        </w:r>
      </w:ins>
      <w:ins w:id="28" w:author="Chris Donley" w:date="2016-02-17T21:13:00Z">
        <w:r w:rsidR="00D064DC">
          <w:rPr>
            <w:rFonts w:ascii="Times New Roman" w:hAnsi="Times New Roman" w:cs="Times New Roman"/>
          </w:rPr>
          <w:t>.</w:t>
        </w:r>
        <w:commentRangeEnd w:id="25"/>
        <w:r w:rsidR="00D064DC">
          <w:rPr>
            <w:rFonts w:ascii="Times New Roman" w:hAnsi="Times New Roman" w:cs="Times New Roman"/>
          </w:rPr>
          <w:t xml:space="preserve"> </w:t>
        </w:r>
        <w:r w:rsidR="00D064DC">
          <w:rPr>
            <w:rStyle w:val="CommentReference"/>
            <w:rFonts w:ascii="Times New Roman" w:eastAsia="Times New Roman" w:hAnsi="Times New Roman"/>
          </w:rPr>
          <w:commentReference w:id="25"/>
        </w:r>
      </w:ins>
      <w:r w:rsidR="00FE51D9" w:rsidRPr="00FE51D9">
        <w:rPr>
          <w:rFonts w:ascii="Times New Roman" w:hAnsi="Times New Roman" w:cs="Times New Roman"/>
        </w:rPr>
        <w:t xml:space="preserve">All </w:t>
      </w:r>
      <w:r w:rsidR="00C71920">
        <w:rPr>
          <w:rFonts w:ascii="Times New Roman" w:hAnsi="Times New Roman" w:cs="Times New Roman"/>
        </w:rPr>
        <w:t>Premier</w:t>
      </w:r>
      <w:r w:rsidR="00B5287D">
        <w:rPr>
          <w:rFonts w:ascii="Times New Roman" w:hAnsi="Times New Roman" w:cs="Times New Roman"/>
        </w:rPr>
        <w:t xml:space="preserve"> and </w:t>
      </w:r>
      <w:r w:rsidR="00C71920">
        <w:rPr>
          <w:rFonts w:ascii="Times New Roman" w:hAnsi="Times New Roman" w:cs="Times New Roman"/>
        </w:rPr>
        <w:t>General</w:t>
      </w:r>
      <w:r w:rsidR="00B5287D">
        <w:rPr>
          <w:rFonts w:ascii="Times New Roman" w:hAnsi="Times New Roman" w:cs="Times New Roman"/>
        </w:rPr>
        <w:t xml:space="preserve"> M</w:t>
      </w:r>
      <w:r w:rsidR="00FE51D9" w:rsidRPr="00FE51D9">
        <w:rPr>
          <w:rFonts w:ascii="Times New Roman" w:hAnsi="Times New Roman" w:cs="Times New Roman"/>
        </w:rPr>
        <w:t xml:space="preserve">embers must be current corporate members of The Linux Foundation </w:t>
      </w:r>
      <w:r w:rsidR="00954F56">
        <w:rPr>
          <w:rFonts w:ascii="Times New Roman" w:hAnsi="Times New Roman" w:cs="Times New Roman"/>
        </w:rPr>
        <w:t>(</w:t>
      </w:r>
      <w:r w:rsidR="00FE51D9" w:rsidRPr="00FE51D9">
        <w:rPr>
          <w:rFonts w:ascii="Times New Roman" w:hAnsi="Times New Roman" w:cs="Times New Roman"/>
        </w:rPr>
        <w:t>at any level</w:t>
      </w:r>
      <w:r w:rsidR="00954F56">
        <w:rPr>
          <w:rFonts w:ascii="Times New Roman" w:hAnsi="Times New Roman" w:cs="Times New Roman"/>
        </w:rPr>
        <w:t>)</w:t>
      </w:r>
      <w:r w:rsidR="00FE51D9" w:rsidRPr="00FE51D9">
        <w:rPr>
          <w:rFonts w:ascii="Times New Roman" w:hAnsi="Times New Roman" w:cs="Times New Roman"/>
        </w:rPr>
        <w:t xml:space="preserve"> to participate in </w:t>
      </w:r>
      <w:r>
        <w:rPr>
          <w:rFonts w:ascii="Times New Roman" w:hAnsi="Times New Roman" w:cs="Times New Roman"/>
        </w:rPr>
        <w:t>OOP</w:t>
      </w:r>
      <w:r w:rsidR="00954F56">
        <w:rPr>
          <w:rFonts w:ascii="Times New Roman" w:hAnsi="Times New Roman" w:cs="Times New Roman"/>
        </w:rPr>
        <w:t xml:space="preserve"> as a member</w:t>
      </w:r>
      <w:r w:rsidR="00FE51D9" w:rsidRPr="00FE51D9">
        <w:rPr>
          <w:rFonts w:ascii="Times New Roman" w:hAnsi="Times New Roman" w:cs="Times New Roman"/>
        </w:rPr>
        <w:t>.</w:t>
      </w:r>
      <w:r w:rsidR="00954F56">
        <w:rPr>
          <w:rFonts w:ascii="Times New Roman" w:hAnsi="Times New Roman" w:cs="Times New Roman"/>
        </w:rPr>
        <w:t xml:space="preserve"> Anyone may </w:t>
      </w:r>
      <w:r w:rsidR="005549E4">
        <w:rPr>
          <w:rFonts w:ascii="Times New Roman" w:hAnsi="Times New Roman" w:cs="Times New Roman"/>
        </w:rPr>
        <w:t xml:space="preserve">propose a </w:t>
      </w:r>
      <w:r w:rsidR="00954F56">
        <w:rPr>
          <w:rFonts w:ascii="Times New Roman" w:hAnsi="Times New Roman" w:cs="Times New Roman"/>
        </w:rPr>
        <w:t>contribut</w:t>
      </w:r>
      <w:r w:rsidR="005549E4">
        <w:rPr>
          <w:rFonts w:ascii="Times New Roman" w:hAnsi="Times New Roman" w:cs="Times New Roman"/>
        </w:rPr>
        <w:t>ion</w:t>
      </w:r>
      <w:r w:rsidR="00954F56">
        <w:rPr>
          <w:rFonts w:ascii="Times New Roman" w:hAnsi="Times New Roman" w:cs="Times New Roman"/>
        </w:rPr>
        <w:t xml:space="preserve"> to </w:t>
      </w:r>
      <w:r>
        <w:rPr>
          <w:rFonts w:ascii="Times New Roman" w:hAnsi="Times New Roman" w:cs="Times New Roman"/>
        </w:rPr>
        <w:t>OOP</w:t>
      </w:r>
      <w:r w:rsidR="00954F56">
        <w:rPr>
          <w:rFonts w:ascii="Times New Roman" w:hAnsi="Times New Roman" w:cs="Times New Roman"/>
        </w:rPr>
        <w:t>’s technical codebase regardless of membership status.</w:t>
      </w:r>
      <w:r w:rsidR="008F6886">
        <w:rPr>
          <w:rFonts w:ascii="Times New Roman" w:hAnsi="Times New Roman" w:cs="Times New Roman"/>
        </w:rPr>
        <w:t xml:space="preserve"> </w:t>
      </w:r>
      <w:r w:rsidR="00647AB5">
        <w:rPr>
          <w:rFonts w:ascii="Times New Roman" w:hAnsi="Times New Roman" w:cs="Times New Roman"/>
        </w:rPr>
        <w:t xml:space="preserve">All participants in </w:t>
      </w:r>
      <w:r>
        <w:rPr>
          <w:rFonts w:ascii="Times New Roman" w:hAnsi="Times New Roman" w:cs="Times New Roman"/>
        </w:rPr>
        <w:t>OOP</w:t>
      </w:r>
      <w:r w:rsidR="00647AB5">
        <w:rPr>
          <w:rFonts w:ascii="Times New Roman" w:hAnsi="Times New Roman" w:cs="Times New Roman"/>
        </w:rPr>
        <w:t xml:space="preserve">, including Associate Members, enjoy </w:t>
      </w:r>
      <w:r w:rsidR="00647AB5" w:rsidRPr="00647AB5">
        <w:rPr>
          <w:rFonts w:ascii="Times New Roman" w:hAnsi="Times New Roman" w:cs="Times New Roman"/>
        </w:rPr>
        <w:t xml:space="preserve">the privileges and undertake the obligations </w:t>
      </w:r>
      <w:r w:rsidR="00647AB5">
        <w:rPr>
          <w:rFonts w:ascii="Times New Roman" w:hAnsi="Times New Roman" w:cs="Times New Roman"/>
        </w:rPr>
        <w:t>described in this</w:t>
      </w:r>
      <w:r w:rsidR="00647AB5" w:rsidRPr="00647AB5">
        <w:rPr>
          <w:rFonts w:ascii="Times New Roman" w:hAnsi="Times New Roman" w:cs="Times New Roman"/>
        </w:rPr>
        <w:t xml:space="preserve"> </w:t>
      </w:r>
      <w:r>
        <w:rPr>
          <w:rFonts w:ascii="Times New Roman" w:hAnsi="Times New Roman" w:cs="Times New Roman"/>
        </w:rPr>
        <w:t>[Open-O]</w:t>
      </w:r>
      <w:r w:rsidR="00647AB5" w:rsidRPr="00647AB5">
        <w:rPr>
          <w:rFonts w:ascii="Times New Roman" w:hAnsi="Times New Roman" w:cs="Times New Roman"/>
        </w:rPr>
        <w:t xml:space="preserve"> Project Charter, as from time to time amended by the Governing Board with the approval of The Linux Foundation (“LF”)</w:t>
      </w:r>
      <w:r w:rsidR="00E878A0">
        <w:rPr>
          <w:rFonts w:ascii="Times New Roman" w:hAnsi="Times New Roman" w:cs="Times New Roman"/>
        </w:rPr>
        <w:t>.</w:t>
      </w:r>
      <w:r w:rsidR="008F6886">
        <w:rPr>
          <w:rFonts w:ascii="Times New Roman" w:hAnsi="Times New Roman" w:cs="Times New Roman"/>
        </w:rPr>
        <w:t xml:space="preserve"> </w:t>
      </w:r>
      <w:r w:rsidR="00E878A0">
        <w:rPr>
          <w:rFonts w:ascii="Times New Roman" w:hAnsi="Times New Roman" w:cs="Times New Roman"/>
        </w:rPr>
        <w:t>During the term of their membership, all members</w:t>
      </w:r>
      <w:r w:rsidR="00647AB5" w:rsidRPr="00647AB5">
        <w:rPr>
          <w:rFonts w:ascii="Times New Roman" w:hAnsi="Times New Roman" w:cs="Times New Roman"/>
        </w:rPr>
        <w:t xml:space="preserve"> will comply with all such policies as the LF Board of Directors and/or the </w:t>
      </w:r>
      <w:r>
        <w:rPr>
          <w:rFonts w:ascii="Times New Roman" w:hAnsi="Times New Roman" w:cs="Times New Roman"/>
        </w:rPr>
        <w:t>OOP</w:t>
      </w:r>
      <w:r w:rsidR="00647AB5" w:rsidRPr="00647AB5">
        <w:rPr>
          <w:rFonts w:ascii="Times New Roman" w:hAnsi="Times New Roman" w:cs="Times New Roman"/>
        </w:rPr>
        <w:t xml:space="preserve"> may from time to time adopt with notice to members</w:t>
      </w:r>
      <w:r w:rsidR="00647AB5">
        <w:rPr>
          <w:rFonts w:ascii="Times New Roman" w:hAnsi="Times New Roman" w:cs="Times New Roman"/>
        </w:rPr>
        <w:t>.</w:t>
      </w:r>
    </w:p>
    <w:p w:rsid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The Associate Member category of membership is limited to</w:t>
      </w:r>
      <w:commentRangeStart w:id="29"/>
      <w:r w:rsidRPr="00FE51D9">
        <w:rPr>
          <w:rFonts w:ascii="Times New Roman" w:hAnsi="Times New Roman" w:cs="Times New Roman"/>
        </w:rPr>
        <w:t xml:space="preserve"> non-profits and open source projects</w:t>
      </w:r>
      <w:commentRangeEnd w:id="29"/>
      <w:r w:rsidR="005728BA">
        <w:rPr>
          <w:rStyle w:val="CommentReference"/>
          <w:rFonts w:ascii="Times New Roman" w:eastAsia="Times New Roman" w:hAnsi="Times New Roman"/>
        </w:rPr>
        <w:commentReference w:id="29"/>
      </w:r>
      <w:r w:rsidRPr="00FE51D9">
        <w:rPr>
          <w:rFonts w:ascii="Times New Roman" w:hAnsi="Times New Roman" w:cs="Times New Roman"/>
        </w:rPr>
        <w:t>, and requires approval by the Governing Board</w:t>
      </w:r>
      <w:r w:rsidR="006B0EE7">
        <w:rPr>
          <w:rFonts w:ascii="Times New Roman" w:hAnsi="Times New Roman" w:cs="Times New Roman"/>
        </w:rPr>
        <w:t xml:space="preserve"> of </w:t>
      </w:r>
      <w:r w:rsidR="00897A84">
        <w:rPr>
          <w:rFonts w:ascii="Times New Roman" w:hAnsi="Times New Roman" w:cs="Times New Roman"/>
        </w:rPr>
        <w:t>OOP</w:t>
      </w:r>
      <w:r w:rsidR="006B0EE7">
        <w:rPr>
          <w:rFonts w:ascii="Times New Roman" w:hAnsi="Times New Roman" w:cs="Times New Roman"/>
        </w:rPr>
        <w:t xml:space="preserve"> (“Governing Board”)</w:t>
      </w:r>
      <w:r w:rsidRPr="00FE51D9">
        <w:rPr>
          <w:rFonts w:ascii="Times New Roman" w:hAnsi="Times New Roman" w:cs="Times New Roman"/>
        </w:rPr>
        <w:t xml:space="preserve">, or, if the Governing Board sets criteria for joining as an </w:t>
      </w:r>
      <w:r w:rsidRPr="00FE51D9">
        <w:rPr>
          <w:rFonts w:ascii="Times New Roman" w:hAnsi="Times New Roman" w:cs="Times New Roman"/>
        </w:rPr>
        <w:lastRenderedPageBreak/>
        <w:t>Associate Member, the meeting of such criteria.</w:t>
      </w:r>
      <w:r w:rsidR="000355FA">
        <w:rPr>
          <w:rFonts w:ascii="Times New Roman" w:hAnsi="Times New Roman" w:cs="Times New Roman"/>
        </w:rPr>
        <w:t xml:space="preserve"> If the Associate Member is a membership organization, Associate Membership in </w:t>
      </w:r>
      <w:r w:rsidR="00897A84">
        <w:rPr>
          <w:rFonts w:ascii="Times New Roman" w:hAnsi="Times New Roman" w:cs="Times New Roman"/>
        </w:rPr>
        <w:t>OOP</w:t>
      </w:r>
      <w:r w:rsidR="000355FA">
        <w:rPr>
          <w:rFonts w:ascii="Times New Roman" w:hAnsi="Times New Roman" w:cs="Times New Roman"/>
        </w:rPr>
        <w:t xml:space="preserve"> does not confer any benefits or rights to the members of the Associate Member.</w:t>
      </w:r>
      <w:r w:rsidR="00576AAB">
        <w:rPr>
          <w:rFonts w:ascii="Times New Roman" w:hAnsi="Times New Roman" w:cs="Times New Roman"/>
        </w:rPr>
        <w:t xml:space="preserve"> </w:t>
      </w:r>
    </w:p>
    <w:p w:rsidR="004D64AD" w:rsidRDefault="00C71920"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Premier</w:t>
      </w:r>
      <w:r w:rsidR="004D64AD" w:rsidRPr="00FE51D9">
        <w:rPr>
          <w:rFonts w:ascii="Times New Roman" w:hAnsi="Times New Roman" w:cs="Times New Roman"/>
        </w:rPr>
        <w:t xml:space="preserve"> Members shall be entitled to appoint a representative to the Governing Board, the Marketing Committee and any other committees established by the Governing Board.</w:t>
      </w:r>
    </w:p>
    <w:p w:rsidR="004D64AD" w:rsidRPr="004D64AD" w:rsidRDefault="00D8010B"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ins w:id="30" w:author="Chris Donley" w:date="2016-02-17T23:31:00Z">
        <w:r>
          <w:rPr>
            <w:rFonts w:ascii="Times New Roman" w:hAnsi="Times New Roman" w:cs="Times New Roman"/>
          </w:rPr>
          <w:t xml:space="preserve">If the size of the Governing Board is less than 12, </w:t>
        </w:r>
      </w:ins>
      <w:r w:rsidR="00C71920">
        <w:rPr>
          <w:rFonts w:ascii="Times New Roman" w:hAnsi="Times New Roman" w:cs="Times New Roman"/>
        </w:rPr>
        <w:t>General</w:t>
      </w:r>
      <w:r w:rsidR="004D64AD">
        <w:rPr>
          <w:rFonts w:ascii="Times New Roman" w:hAnsi="Times New Roman" w:cs="Times New Roman"/>
        </w:rPr>
        <w:t xml:space="preserve"> Members shall be entitled to annually elect </w:t>
      </w:r>
      <w:r w:rsidR="00C76965">
        <w:rPr>
          <w:rFonts w:ascii="Times New Roman" w:hAnsi="Times New Roman" w:cs="Times New Roman"/>
        </w:rPr>
        <w:t>one</w:t>
      </w:r>
      <w:r w:rsidR="004D64AD">
        <w:rPr>
          <w:rFonts w:ascii="Times New Roman" w:hAnsi="Times New Roman" w:cs="Times New Roman"/>
        </w:rPr>
        <w:t xml:space="preserve"> representative to the Governing Board for every</w:t>
      </w:r>
      <w:r w:rsidR="00F06455">
        <w:rPr>
          <w:rFonts w:ascii="Times New Roman" w:hAnsi="Times New Roman" w:cs="Times New Roman"/>
        </w:rPr>
        <w:t xml:space="preserve"> ten</w:t>
      </w:r>
      <w:r w:rsidR="004D64AD">
        <w:rPr>
          <w:rFonts w:ascii="Times New Roman" w:hAnsi="Times New Roman" w:cs="Times New Roman"/>
        </w:rPr>
        <w:t xml:space="preserve"> </w:t>
      </w:r>
      <w:r w:rsidR="00F06455">
        <w:rPr>
          <w:rFonts w:ascii="Times New Roman" w:hAnsi="Times New Roman" w:cs="Times New Roman"/>
        </w:rPr>
        <w:t>(</w:t>
      </w:r>
      <w:r w:rsidR="004D64AD" w:rsidRPr="00BF55BF">
        <w:rPr>
          <w:rFonts w:ascii="Times New Roman" w:hAnsi="Times New Roman" w:cs="Times New Roman"/>
        </w:rPr>
        <w:t>10</w:t>
      </w:r>
      <w:r w:rsidR="00F06455">
        <w:rPr>
          <w:rFonts w:ascii="Times New Roman" w:hAnsi="Times New Roman" w:cs="Times New Roman"/>
        </w:rPr>
        <w:t>)</w:t>
      </w:r>
      <w:r w:rsidR="004D64AD" w:rsidRPr="005E559F">
        <w:rPr>
          <w:rFonts w:ascii="Times New Roman" w:hAnsi="Times New Roman" w:cs="Times New Roman"/>
        </w:rPr>
        <w:t xml:space="preserve"> </w:t>
      </w:r>
      <w:r w:rsidR="00C71920" w:rsidRPr="005E559F">
        <w:rPr>
          <w:rFonts w:ascii="Times New Roman" w:hAnsi="Times New Roman" w:cs="Times New Roman"/>
        </w:rPr>
        <w:t>General</w:t>
      </w:r>
      <w:r w:rsidR="004D64AD" w:rsidRPr="005E559F">
        <w:rPr>
          <w:rFonts w:ascii="Times New Roman" w:hAnsi="Times New Roman" w:cs="Times New Roman"/>
        </w:rPr>
        <w:t xml:space="preserve"> Members</w:t>
      </w:r>
      <w:r w:rsidR="006B0EE7" w:rsidRPr="005E559F">
        <w:rPr>
          <w:rFonts w:ascii="Times New Roman" w:hAnsi="Times New Roman" w:cs="Times New Roman"/>
        </w:rPr>
        <w:t xml:space="preserve">, up to a maximum of </w:t>
      </w:r>
      <w:r w:rsidR="00F06455">
        <w:rPr>
          <w:rFonts w:ascii="Times New Roman" w:hAnsi="Times New Roman" w:cs="Times New Roman"/>
        </w:rPr>
        <w:t>two</w:t>
      </w:r>
      <w:r w:rsidR="006B0EE7" w:rsidRPr="005E559F">
        <w:rPr>
          <w:rFonts w:ascii="Times New Roman" w:hAnsi="Times New Roman" w:cs="Times New Roman"/>
        </w:rPr>
        <w:t xml:space="preserve"> </w:t>
      </w:r>
      <w:r w:rsidR="00F06455">
        <w:rPr>
          <w:rFonts w:ascii="Times New Roman" w:hAnsi="Times New Roman" w:cs="Times New Roman"/>
        </w:rPr>
        <w:t>(2</w:t>
      </w:r>
      <w:r w:rsidR="007C4CEF">
        <w:rPr>
          <w:rFonts w:ascii="Times New Roman" w:hAnsi="Times New Roman" w:cs="Times New Roman"/>
        </w:rPr>
        <w:t xml:space="preserve">) </w:t>
      </w:r>
      <w:r w:rsidR="006B0EE7" w:rsidRPr="005E559F">
        <w:rPr>
          <w:rFonts w:ascii="Times New Roman" w:hAnsi="Times New Roman" w:cs="Times New Roman"/>
        </w:rPr>
        <w:t>representatives,</w:t>
      </w:r>
      <w:r w:rsidR="008F6886">
        <w:rPr>
          <w:rFonts w:ascii="Times New Roman" w:hAnsi="Times New Roman" w:cs="Times New Roman"/>
        </w:rPr>
        <w:t xml:space="preserve"> </w:t>
      </w:r>
      <w:r w:rsidR="004D64AD" w:rsidRPr="005E559F">
        <w:rPr>
          <w:rFonts w:ascii="Times New Roman" w:hAnsi="Times New Roman" w:cs="Times New Roman"/>
        </w:rPr>
        <w:t xml:space="preserve">provided </w:t>
      </w:r>
      <w:r w:rsidR="006B0EE7" w:rsidRPr="005E559F">
        <w:rPr>
          <w:rFonts w:ascii="Times New Roman" w:hAnsi="Times New Roman" w:cs="Times New Roman"/>
        </w:rPr>
        <w:t xml:space="preserve">that </w:t>
      </w:r>
      <w:r w:rsidR="004D64AD" w:rsidRPr="005E559F">
        <w:rPr>
          <w:rFonts w:ascii="Times New Roman" w:hAnsi="Times New Roman" w:cs="Times New Roman"/>
        </w:rPr>
        <w:t xml:space="preserve">there shall always be at least </w:t>
      </w:r>
      <w:r w:rsidR="006B0EE7" w:rsidRPr="005E559F">
        <w:rPr>
          <w:rFonts w:ascii="Times New Roman" w:hAnsi="Times New Roman" w:cs="Times New Roman"/>
        </w:rPr>
        <w:t xml:space="preserve">one </w:t>
      </w:r>
      <w:r w:rsidR="007C4CEF">
        <w:rPr>
          <w:rFonts w:ascii="Times New Roman" w:hAnsi="Times New Roman" w:cs="Times New Roman"/>
        </w:rPr>
        <w:t xml:space="preserve">(1) </w:t>
      </w:r>
      <w:r w:rsidR="00C71920" w:rsidRPr="005E559F">
        <w:rPr>
          <w:rFonts w:ascii="Times New Roman" w:hAnsi="Times New Roman" w:cs="Times New Roman"/>
        </w:rPr>
        <w:t>General</w:t>
      </w:r>
      <w:r w:rsidR="006B0EE7" w:rsidRPr="005E559F">
        <w:rPr>
          <w:rFonts w:ascii="Times New Roman" w:hAnsi="Times New Roman" w:cs="Times New Roman"/>
        </w:rPr>
        <w:t xml:space="preserve"> Member </w:t>
      </w:r>
      <w:r w:rsidR="004D64AD" w:rsidRPr="005E559F">
        <w:rPr>
          <w:rFonts w:ascii="Times New Roman" w:hAnsi="Times New Roman" w:cs="Times New Roman"/>
        </w:rPr>
        <w:t>representativ</w:t>
      </w:r>
      <w:r w:rsidR="00F06455">
        <w:rPr>
          <w:rFonts w:ascii="Times New Roman" w:hAnsi="Times New Roman" w:cs="Times New Roman"/>
        </w:rPr>
        <w:t>e, even if there are less than ten (10)</w:t>
      </w:r>
      <w:r w:rsidR="004D64AD">
        <w:rPr>
          <w:rFonts w:ascii="Times New Roman" w:hAnsi="Times New Roman" w:cs="Times New Roman"/>
        </w:rPr>
        <w:t xml:space="preserve"> </w:t>
      </w:r>
      <w:r w:rsidR="00C71920">
        <w:rPr>
          <w:rFonts w:ascii="Times New Roman" w:hAnsi="Times New Roman" w:cs="Times New Roman"/>
        </w:rPr>
        <w:t>General</w:t>
      </w:r>
      <w:r w:rsidR="004D64AD">
        <w:rPr>
          <w:rFonts w:ascii="Times New Roman" w:hAnsi="Times New Roman" w:cs="Times New Roman"/>
        </w:rPr>
        <w:t xml:space="preserve"> Members.</w:t>
      </w:r>
      <w:r w:rsidR="00743E05">
        <w:rPr>
          <w:rFonts w:ascii="Times New Roman" w:hAnsi="Times New Roman" w:cs="Times New Roman"/>
        </w:rPr>
        <w:t xml:space="preserve"> The election process shall be determined by the Governing Board.</w:t>
      </w:r>
    </w:p>
    <w:p w:rsidR="00FE51D9" w:rsidRPr="00FE51D9" w:rsidRDefault="00C71920"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Premier</w:t>
      </w:r>
      <w:r w:rsidR="00FE51D9" w:rsidRPr="00FE51D9">
        <w:rPr>
          <w:rFonts w:ascii="Times New Roman" w:hAnsi="Times New Roman" w:cs="Times New Roman"/>
        </w:rPr>
        <w:t xml:space="preserve"> Members, </w:t>
      </w:r>
      <w:r>
        <w:rPr>
          <w:rFonts w:ascii="Times New Roman" w:hAnsi="Times New Roman" w:cs="Times New Roman"/>
        </w:rPr>
        <w:t>General</w:t>
      </w:r>
      <w:r w:rsidR="00345A0A">
        <w:rPr>
          <w:rFonts w:ascii="Times New Roman" w:hAnsi="Times New Roman" w:cs="Times New Roman"/>
        </w:rPr>
        <w:t xml:space="preserve"> Members</w:t>
      </w:r>
      <w:r w:rsidR="00FE51D9" w:rsidRPr="00FE51D9">
        <w:rPr>
          <w:rFonts w:ascii="Times New Roman" w:hAnsi="Times New Roman" w:cs="Times New Roman"/>
        </w:rPr>
        <w:t xml:space="preserve"> and Associate Members shall be entitled to:</w:t>
      </w:r>
    </w:p>
    <w:p w:rsidR="00FE51D9" w:rsidRPr="00FE51D9" w:rsidRDefault="00403C66"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participate in </w:t>
      </w:r>
      <w:r w:rsidR="00FE51D9" w:rsidRPr="00FE51D9">
        <w:rPr>
          <w:rFonts w:ascii="Times New Roman" w:hAnsi="Times New Roman" w:cs="Times New Roman"/>
        </w:rPr>
        <w:t xml:space="preserve">Project </w:t>
      </w:r>
      <w:r w:rsidR="009F5C9D">
        <w:rPr>
          <w:rFonts w:ascii="Times New Roman" w:hAnsi="Times New Roman" w:cs="Times New Roman"/>
        </w:rPr>
        <w:t xml:space="preserve">general </w:t>
      </w:r>
      <w:r w:rsidR="00FE51D9" w:rsidRPr="00FE51D9">
        <w:rPr>
          <w:rFonts w:ascii="Times New Roman" w:hAnsi="Times New Roman" w:cs="Times New Roman"/>
        </w:rPr>
        <w:t>meetings, initiatives, events and any other activities; and</w:t>
      </w:r>
    </w:p>
    <w:p w:rsidR="00FE51D9" w:rsidRPr="00FE51D9" w:rsidRDefault="00FE51D9"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identify the</w:t>
      </w:r>
      <w:r w:rsidR="006B0EE7">
        <w:rPr>
          <w:rFonts w:ascii="Times New Roman" w:hAnsi="Times New Roman" w:cs="Times New Roman"/>
        </w:rPr>
        <w:t>mselves</w:t>
      </w:r>
      <w:r w:rsidRPr="00FE51D9">
        <w:rPr>
          <w:rFonts w:ascii="Times New Roman" w:hAnsi="Times New Roman" w:cs="Times New Roman"/>
        </w:rPr>
        <w:t xml:space="preserve"> as member</w:t>
      </w:r>
      <w:r w:rsidR="006B0EE7">
        <w:rPr>
          <w:rFonts w:ascii="Times New Roman" w:hAnsi="Times New Roman" w:cs="Times New Roman"/>
        </w:rPr>
        <w:t>s</w:t>
      </w:r>
      <w:r w:rsidRPr="00FE51D9">
        <w:rPr>
          <w:rFonts w:ascii="Times New Roman" w:hAnsi="Times New Roman" w:cs="Times New Roman"/>
        </w:rPr>
        <w:t xml:space="preserve"> of, or participant</w:t>
      </w:r>
      <w:r w:rsidR="006B0EE7">
        <w:rPr>
          <w:rFonts w:ascii="Times New Roman" w:hAnsi="Times New Roman" w:cs="Times New Roman"/>
        </w:rPr>
        <w:t>s</w:t>
      </w:r>
      <w:r w:rsidRPr="00FE51D9">
        <w:rPr>
          <w:rFonts w:ascii="Times New Roman" w:hAnsi="Times New Roman" w:cs="Times New Roman"/>
        </w:rPr>
        <w:t xml:space="preserve"> in, </w:t>
      </w:r>
      <w:r w:rsidR="00897A84">
        <w:rPr>
          <w:rFonts w:ascii="Times New Roman" w:hAnsi="Times New Roman" w:cs="Times New Roman"/>
        </w:rPr>
        <w:t>OOP</w:t>
      </w:r>
      <w:r w:rsidR="00647AB5">
        <w:rPr>
          <w:rFonts w:ascii="Times New Roman" w:hAnsi="Times New Roman" w:cs="Times New Roman"/>
        </w:rPr>
        <w:t>.</w:t>
      </w:r>
    </w:p>
    <w:p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Governing Board</w:t>
      </w:r>
    </w:p>
    <w:p w:rsidR="00FE51D9" w:rsidRPr="00FE51D9"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51D9">
        <w:rPr>
          <w:rFonts w:ascii="Times New Roman" w:hAnsi="Times New Roman" w:cs="Times New Roman"/>
          <w:b w:val="0"/>
          <w:sz w:val="24"/>
          <w:szCs w:val="24"/>
        </w:rPr>
        <w:t xml:space="preserve">Composition – the Governing Board voting members shall consist of: </w:t>
      </w:r>
    </w:p>
    <w:p w:rsidR="00FE51D9" w:rsidRPr="00FE51D9" w:rsidRDefault="00365D90"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 xml:space="preserve">Up to </w:t>
      </w:r>
      <w:del w:id="31" w:author="Chris Donley" w:date="2016-02-17T21:18:00Z">
        <w:r w:rsidR="008F6886" w:rsidDel="00E64A5A">
          <w:rPr>
            <w:rFonts w:ascii="Times New Roman" w:hAnsi="Times New Roman" w:cs="Times New Roman"/>
            <w:b w:val="0"/>
            <w:sz w:val="24"/>
            <w:szCs w:val="24"/>
          </w:rPr>
          <w:delText xml:space="preserve">sixteen </w:delText>
        </w:r>
      </w:del>
      <w:ins w:id="32" w:author="Chris Donley" w:date="2016-02-17T21:18:00Z">
        <w:r w:rsidR="00E64A5A">
          <w:rPr>
            <w:rFonts w:ascii="Times New Roman" w:hAnsi="Times New Roman" w:cs="Times New Roman"/>
            <w:b w:val="0"/>
            <w:sz w:val="24"/>
            <w:szCs w:val="24"/>
          </w:rPr>
          <w:t>ten</w:t>
        </w:r>
        <w:r w:rsidR="00E64A5A">
          <w:rPr>
            <w:rFonts w:ascii="Times New Roman" w:hAnsi="Times New Roman" w:cs="Times New Roman"/>
            <w:b w:val="0"/>
            <w:sz w:val="24"/>
            <w:szCs w:val="24"/>
          </w:rPr>
          <w:t xml:space="preserve"> </w:t>
        </w:r>
      </w:ins>
      <w:r w:rsidR="008F6886">
        <w:rPr>
          <w:rFonts w:ascii="Times New Roman" w:hAnsi="Times New Roman" w:cs="Times New Roman"/>
          <w:b w:val="0"/>
          <w:sz w:val="24"/>
          <w:szCs w:val="24"/>
        </w:rPr>
        <w:t>(</w:t>
      </w:r>
      <w:del w:id="33" w:author="Chris Donley" w:date="2016-02-17T21:18:00Z">
        <w:r w:rsidR="008F6886" w:rsidDel="00E64A5A">
          <w:rPr>
            <w:rFonts w:ascii="Times New Roman" w:hAnsi="Times New Roman" w:cs="Times New Roman"/>
            <w:b w:val="0"/>
            <w:sz w:val="24"/>
            <w:szCs w:val="24"/>
          </w:rPr>
          <w:delText>16</w:delText>
        </w:r>
      </w:del>
      <w:ins w:id="34" w:author="Chris Donley" w:date="2016-02-17T21:18:00Z">
        <w:r w:rsidR="00E64A5A">
          <w:rPr>
            <w:rFonts w:ascii="Times New Roman" w:hAnsi="Times New Roman" w:cs="Times New Roman"/>
            <w:b w:val="0"/>
            <w:sz w:val="24"/>
            <w:szCs w:val="24"/>
          </w:rPr>
          <w:t>1</w:t>
        </w:r>
        <w:r w:rsidR="00E64A5A">
          <w:rPr>
            <w:rFonts w:ascii="Times New Roman" w:hAnsi="Times New Roman" w:cs="Times New Roman"/>
            <w:b w:val="0"/>
            <w:sz w:val="24"/>
            <w:szCs w:val="24"/>
          </w:rPr>
          <w:t>0</w:t>
        </w:r>
      </w:ins>
      <w:r w:rsidR="005E559F">
        <w:rPr>
          <w:rFonts w:ascii="Times New Roman" w:hAnsi="Times New Roman" w:cs="Times New Roman"/>
          <w:b w:val="0"/>
          <w:sz w:val="24"/>
          <w:szCs w:val="24"/>
        </w:rPr>
        <w:t xml:space="preserve">) Premier Members with </w:t>
      </w:r>
      <w:r w:rsidR="00FE51D9" w:rsidRPr="00FE51D9">
        <w:rPr>
          <w:rFonts w:ascii="Times New Roman" w:hAnsi="Times New Roman" w:cs="Times New Roman"/>
          <w:b w:val="0"/>
          <w:sz w:val="24"/>
          <w:szCs w:val="24"/>
        </w:rPr>
        <w:t xml:space="preserve">one representative appointed </w:t>
      </w:r>
      <w:r w:rsidR="006B0EE7">
        <w:rPr>
          <w:rFonts w:ascii="Times New Roman" w:hAnsi="Times New Roman" w:cs="Times New Roman"/>
          <w:b w:val="0"/>
          <w:sz w:val="24"/>
          <w:szCs w:val="24"/>
        </w:rPr>
        <w:t xml:space="preserve">by </w:t>
      </w:r>
      <w:r w:rsidR="00FE51D9" w:rsidRPr="00FE51D9">
        <w:rPr>
          <w:rFonts w:ascii="Times New Roman" w:hAnsi="Times New Roman" w:cs="Times New Roman"/>
          <w:b w:val="0"/>
          <w:sz w:val="24"/>
          <w:szCs w:val="24"/>
        </w:rPr>
        <w:t xml:space="preserve">each </w:t>
      </w:r>
      <w:r w:rsidR="00C71920">
        <w:rPr>
          <w:rFonts w:ascii="Times New Roman" w:hAnsi="Times New Roman" w:cs="Times New Roman"/>
          <w:b w:val="0"/>
          <w:sz w:val="24"/>
          <w:szCs w:val="24"/>
        </w:rPr>
        <w:t>Premier</w:t>
      </w:r>
      <w:r w:rsidR="00FE51D9" w:rsidRPr="00FE51D9">
        <w:rPr>
          <w:rFonts w:ascii="Times New Roman" w:hAnsi="Times New Roman" w:cs="Times New Roman"/>
          <w:b w:val="0"/>
          <w:sz w:val="24"/>
          <w:szCs w:val="24"/>
        </w:rPr>
        <w:t xml:space="preserve"> Member</w:t>
      </w:r>
      <w:ins w:id="35" w:author="Elzur, Uri" w:date="2016-02-14T21:35:00Z">
        <w:r w:rsidR="00FF6C88">
          <w:rPr>
            <w:rFonts w:ascii="Times New Roman" w:hAnsi="Times New Roman" w:cs="Times New Roman"/>
            <w:b w:val="0"/>
            <w:sz w:val="24"/>
            <w:szCs w:val="24"/>
          </w:rPr>
          <w:t xml:space="preserve">, each </w:t>
        </w:r>
      </w:ins>
      <w:ins w:id="36" w:author="Elzur, Uri" w:date="2016-02-14T21:36:00Z">
        <w:r w:rsidR="00FF6C88">
          <w:rPr>
            <w:rFonts w:ascii="Times New Roman" w:hAnsi="Times New Roman" w:cs="Times New Roman"/>
            <w:b w:val="0"/>
            <w:sz w:val="24"/>
            <w:szCs w:val="24"/>
          </w:rPr>
          <w:t>Premier M</w:t>
        </w:r>
      </w:ins>
      <w:ins w:id="37" w:author="Elzur, Uri" w:date="2016-02-14T21:35:00Z">
        <w:r w:rsidR="00FF6C88">
          <w:rPr>
            <w:rFonts w:ascii="Times New Roman" w:hAnsi="Times New Roman" w:cs="Times New Roman"/>
            <w:b w:val="0"/>
            <w:sz w:val="24"/>
            <w:szCs w:val="24"/>
          </w:rPr>
          <w:t xml:space="preserve">ember limited </w:t>
        </w:r>
      </w:ins>
      <w:ins w:id="38" w:author="Elzur, Uri" w:date="2016-02-14T21:36:00Z">
        <w:r w:rsidR="00FF6C88">
          <w:rPr>
            <w:rFonts w:ascii="Times New Roman" w:hAnsi="Times New Roman" w:cs="Times New Roman"/>
            <w:b w:val="0"/>
            <w:sz w:val="24"/>
            <w:szCs w:val="24"/>
          </w:rPr>
          <w:t>to one vote on the board</w:t>
        </w:r>
      </w:ins>
      <w:r w:rsidR="00FE51D9" w:rsidRPr="00FE51D9">
        <w:rPr>
          <w:rFonts w:ascii="Times New Roman" w:hAnsi="Times New Roman" w:cs="Times New Roman"/>
          <w:b w:val="0"/>
          <w:sz w:val="24"/>
          <w:szCs w:val="24"/>
        </w:rPr>
        <w:t xml:space="preserve">; </w:t>
      </w:r>
    </w:p>
    <w:p w:rsidR="00FE51D9" w:rsidRDefault="004D64AD" w:rsidP="00F10BE4">
      <w:pPr>
        <w:pStyle w:val="Heading1"/>
        <w:keepNext w:val="0"/>
        <w:numPr>
          <w:ilvl w:val="2"/>
          <w:numId w:val="2"/>
        </w:numPr>
        <w:adjustRightInd/>
        <w:spacing w:before="0"/>
        <w:rPr>
          <w:rFonts w:ascii="Times New Roman" w:hAnsi="Times New Roman" w:cs="Times New Roman"/>
          <w:b w:val="0"/>
          <w:sz w:val="24"/>
          <w:szCs w:val="24"/>
        </w:rPr>
      </w:pPr>
      <w:proofErr w:type="gramStart"/>
      <w:r>
        <w:rPr>
          <w:rFonts w:ascii="Times New Roman" w:hAnsi="Times New Roman" w:cs="Times New Roman"/>
          <w:b w:val="0"/>
          <w:sz w:val="24"/>
          <w:szCs w:val="24"/>
        </w:rPr>
        <w:t>elected</w:t>
      </w:r>
      <w:proofErr w:type="gramEnd"/>
      <w:r w:rsidR="00FE51D9" w:rsidRPr="00FE51D9">
        <w:rPr>
          <w:rFonts w:ascii="Times New Roman" w:hAnsi="Times New Roman" w:cs="Times New Roman"/>
          <w:b w:val="0"/>
          <w:sz w:val="24"/>
          <w:szCs w:val="24"/>
        </w:rPr>
        <w:t xml:space="preserve"> </w:t>
      </w:r>
      <w:r w:rsidR="00C71920">
        <w:rPr>
          <w:rFonts w:ascii="Times New Roman" w:hAnsi="Times New Roman" w:cs="Times New Roman"/>
          <w:b w:val="0"/>
          <w:sz w:val="24"/>
          <w:szCs w:val="24"/>
        </w:rPr>
        <w:t>General</w:t>
      </w:r>
      <w:r w:rsidR="00FE51D9" w:rsidRPr="00FE51D9">
        <w:rPr>
          <w:rFonts w:ascii="Times New Roman" w:hAnsi="Times New Roman" w:cs="Times New Roman"/>
          <w:b w:val="0"/>
          <w:sz w:val="24"/>
          <w:szCs w:val="24"/>
        </w:rPr>
        <w:t xml:space="preserve"> Member representative</w:t>
      </w:r>
      <w:r>
        <w:rPr>
          <w:rFonts w:ascii="Times New Roman" w:hAnsi="Times New Roman" w:cs="Times New Roman"/>
          <w:b w:val="0"/>
          <w:sz w:val="24"/>
          <w:szCs w:val="24"/>
        </w:rPr>
        <w:t>(s)</w:t>
      </w:r>
      <w:r w:rsidR="007C4CEF">
        <w:rPr>
          <w:rFonts w:ascii="Times New Roman" w:hAnsi="Times New Roman" w:cs="Times New Roman"/>
          <w:b w:val="0"/>
          <w:sz w:val="24"/>
          <w:szCs w:val="24"/>
        </w:rPr>
        <w:t xml:space="preserve"> per Section 2.d.</w:t>
      </w:r>
      <w:ins w:id="39" w:author="Chris Donley" w:date="2016-02-17T21:19:00Z">
        <w:r w:rsidR="00E64A5A" w:rsidRPr="00E64A5A">
          <w:rPr>
            <w:rFonts w:ascii="Times New Roman" w:hAnsi="Times New Roman" w:cs="Times New Roman"/>
            <w:b w:val="0"/>
            <w:sz w:val="24"/>
            <w:szCs w:val="24"/>
          </w:rPr>
          <w:t xml:space="preserve"> </w:t>
        </w:r>
        <w:r w:rsidR="00E64A5A">
          <w:rPr>
            <w:rFonts w:ascii="Times New Roman" w:hAnsi="Times New Roman" w:cs="Times New Roman"/>
            <w:b w:val="0"/>
            <w:sz w:val="24"/>
            <w:szCs w:val="24"/>
          </w:rPr>
          <w:t>.</w:t>
        </w:r>
        <w:commentRangeStart w:id="40"/>
        <w:r w:rsidR="00E64A5A">
          <w:rPr>
            <w:rFonts w:ascii="Times New Roman" w:hAnsi="Times New Roman" w:cs="Times New Roman"/>
            <w:b w:val="0"/>
            <w:sz w:val="24"/>
            <w:szCs w:val="24"/>
          </w:rPr>
          <w:t xml:space="preserve"> (</w:t>
        </w:r>
        <w:proofErr w:type="gramStart"/>
        <w:r w:rsidR="00E64A5A">
          <w:rPr>
            <w:rFonts w:ascii="Times New Roman" w:hAnsi="Times New Roman" w:cs="Times New Roman"/>
            <w:b w:val="0"/>
            <w:sz w:val="24"/>
            <w:szCs w:val="24"/>
          </w:rPr>
          <w:t>provided</w:t>
        </w:r>
        <w:proofErr w:type="gramEnd"/>
        <w:r w:rsidR="00E64A5A">
          <w:rPr>
            <w:rFonts w:ascii="Times New Roman" w:hAnsi="Times New Roman" w:cs="Times New Roman"/>
            <w:b w:val="0"/>
            <w:sz w:val="24"/>
            <w:szCs w:val="24"/>
          </w:rPr>
          <w:t xml:space="preserve"> that the total number of Directors shall not exceed twelve)</w:t>
        </w:r>
        <w:r w:rsidR="00E64A5A" w:rsidRPr="00403C66">
          <w:rPr>
            <w:rFonts w:ascii="Times New Roman" w:hAnsi="Times New Roman" w:cs="Times New Roman"/>
            <w:b w:val="0"/>
            <w:sz w:val="24"/>
            <w:szCs w:val="24"/>
          </w:rPr>
          <w:t xml:space="preserve">; </w:t>
        </w:r>
        <w:commentRangeEnd w:id="40"/>
        <w:r w:rsidR="00E64A5A">
          <w:rPr>
            <w:rStyle w:val="CommentReference"/>
            <w:rFonts w:ascii="Times New Roman" w:hAnsi="Times New Roman"/>
            <w:b w:val="0"/>
          </w:rPr>
          <w:commentReference w:id="40"/>
        </w:r>
      </w:ins>
      <w:r w:rsidR="00FE51D9" w:rsidRPr="00403C66">
        <w:rPr>
          <w:rFonts w:ascii="Times New Roman" w:hAnsi="Times New Roman" w:cs="Times New Roman"/>
          <w:b w:val="0"/>
          <w:sz w:val="24"/>
          <w:szCs w:val="24"/>
        </w:rPr>
        <w:t xml:space="preserve">; </w:t>
      </w:r>
    </w:p>
    <w:p w:rsidR="00A05C18" w:rsidRPr="00A05C18" w:rsidRDefault="006B0EE7"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 xml:space="preserve">one representative </w:t>
      </w:r>
      <w:r w:rsidR="00A05C18">
        <w:rPr>
          <w:rFonts w:ascii="Times New Roman" w:hAnsi="Times New Roman" w:cs="Times New Roman"/>
          <w:b w:val="0"/>
          <w:sz w:val="24"/>
          <w:szCs w:val="24"/>
        </w:rPr>
        <w:t>elected</w:t>
      </w:r>
      <w:r w:rsidR="00A05C18" w:rsidRPr="00FE51D9">
        <w:rPr>
          <w:rFonts w:ascii="Times New Roman" w:hAnsi="Times New Roman" w:cs="Times New Roman"/>
          <w:b w:val="0"/>
          <w:sz w:val="24"/>
          <w:szCs w:val="24"/>
        </w:rPr>
        <w:t xml:space="preserve"> </w:t>
      </w:r>
      <w:r>
        <w:rPr>
          <w:rFonts w:ascii="Times New Roman" w:hAnsi="Times New Roman" w:cs="Times New Roman"/>
          <w:b w:val="0"/>
          <w:sz w:val="24"/>
          <w:szCs w:val="24"/>
        </w:rPr>
        <w:t xml:space="preserve">by the </w:t>
      </w:r>
      <w:r w:rsidR="00A05C18">
        <w:rPr>
          <w:rFonts w:ascii="Times New Roman" w:hAnsi="Times New Roman" w:cs="Times New Roman"/>
          <w:b w:val="0"/>
          <w:sz w:val="24"/>
          <w:szCs w:val="24"/>
        </w:rPr>
        <w:t>End User Technical Advisory Board</w:t>
      </w:r>
      <w:r w:rsidR="005549E4">
        <w:rPr>
          <w:rFonts w:ascii="Times New Roman" w:hAnsi="Times New Roman" w:cs="Times New Roman"/>
          <w:b w:val="0"/>
          <w:sz w:val="24"/>
          <w:szCs w:val="24"/>
        </w:rPr>
        <w:t>, as defined in Section 6 below</w:t>
      </w:r>
      <w:ins w:id="41" w:author="Elzur, Uri" w:date="2016-02-14T21:34:00Z">
        <w:r w:rsidR="00FF6C88">
          <w:rPr>
            <w:rFonts w:ascii="Times New Roman" w:hAnsi="Times New Roman" w:cs="Times New Roman"/>
            <w:b w:val="0"/>
            <w:sz w:val="24"/>
            <w:szCs w:val="24"/>
          </w:rPr>
          <w:t xml:space="preserve"> and as </w:t>
        </w:r>
        <w:commentRangeStart w:id="42"/>
        <w:r w:rsidR="00FF6C88">
          <w:rPr>
            <w:rFonts w:ascii="Times New Roman" w:hAnsi="Times New Roman" w:cs="Times New Roman"/>
            <w:b w:val="0"/>
            <w:sz w:val="24"/>
            <w:szCs w:val="24"/>
          </w:rPr>
          <w:t>long as that person is not employed by a company who already has a voting Board mem</w:t>
        </w:r>
      </w:ins>
      <w:ins w:id="43" w:author="Elzur, Uri" w:date="2016-02-14T21:35:00Z">
        <w:r w:rsidR="00FF6C88">
          <w:rPr>
            <w:rFonts w:ascii="Times New Roman" w:hAnsi="Times New Roman" w:cs="Times New Roman"/>
            <w:b w:val="0"/>
            <w:sz w:val="24"/>
            <w:szCs w:val="24"/>
          </w:rPr>
          <w:t>b</w:t>
        </w:r>
      </w:ins>
      <w:ins w:id="44" w:author="Elzur, Uri" w:date="2016-02-14T21:34:00Z">
        <w:r w:rsidR="00FF6C88">
          <w:rPr>
            <w:rFonts w:ascii="Times New Roman" w:hAnsi="Times New Roman" w:cs="Times New Roman"/>
            <w:b w:val="0"/>
            <w:sz w:val="24"/>
            <w:szCs w:val="24"/>
          </w:rPr>
          <w:t>er</w:t>
        </w:r>
      </w:ins>
      <w:commentRangeEnd w:id="42"/>
      <w:r w:rsidR="00E64A5A">
        <w:rPr>
          <w:rStyle w:val="CommentReference"/>
          <w:rFonts w:ascii="Times New Roman" w:hAnsi="Times New Roman"/>
          <w:b w:val="0"/>
        </w:rPr>
        <w:commentReference w:id="42"/>
      </w:r>
      <w:r w:rsidR="00A05C18" w:rsidRPr="00403C66">
        <w:rPr>
          <w:rFonts w:ascii="Times New Roman" w:hAnsi="Times New Roman" w:cs="Times New Roman"/>
          <w:b w:val="0"/>
          <w:sz w:val="24"/>
          <w:szCs w:val="24"/>
        </w:rPr>
        <w:t xml:space="preserve">; </w:t>
      </w:r>
      <w:r w:rsidR="00A05C18">
        <w:rPr>
          <w:rFonts w:ascii="Times New Roman" w:hAnsi="Times New Roman" w:cs="Times New Roman"/>
          <w:b w:val="0"/>
          <w:sz w:val="24"/>
          <w:szCs w:val="24"/>
        </w:rPr>
        <w:t>and</w:t>
      </w:r>
    </w:p>
    <w:p w:rsidR="00DD36E1" w:rsidRDefault="00FE51D9" w:rsidP="00F10BE4">
      <w:pPr>
        <w:pStyle w:val="Heading1"/>
        <w:keepNext w:val="0"/>
        <w:numPr>
          <w:ilvl w:val="2"/>
          <w:numId w:val="2"/>
        </w:numPr>
        <w:adjustRightInd/>
        <w:spacing w:before="0"/>
        <w:ind w:left="2174" w:hanging="187"/>
        <w:rPr>
          <w:ins w:id="45" w:author="Elzur, Uri" w:date="2016-02-14T22:16:00Z"/>
          <w:rFonts w:ascii="Times New Roman" w:hAnsi="Times New Roman" w:cs="Times New Roman"/>
          <w:b w:val="0"/>
          <w:sz w:val="24"/>
          <w:szCs w:val="24"/>
        </w:rPr>
      </w:pPr>
      <w:proofErr w:type="gramStart"/>
      <w:r w:rsidRPr="00FE51D9">
        <w:rPr>
          <w:rFonts w:ascii="Times New Roman" w:hAnsi="Times New Roman" w:cs="Times New Roman"/>
          <w:b w:val="0"/>
          <w:sz w:val="24"/>
          <w:szCs w:val="24"/>
        </w:rPr>
        <w:t>the</w:t>
      </w:r>
      <w:proofErr w:type="gramEnd"/>
      <w:r w:rsidRPr="00FE51D9">
        <w:rPr>
          <w:rFonts w:ascii="Times New Roman" w:hAnsi="Times New Roman" w:cs="Times New Roman"/>
          <w:b w:val="0"/>
          <w:sz w:val="24"/>
          <w:szCs w:val="24"/>
        </w:rPr>
        <w:t xml:space="preserve"> </w:t>
      </w:r>
      <w:del w:id="46" w:author="Chris Donley" w:date="2016-02-17T21:20:00Z">
        <w:r w:rsidR="006B0EE7" w:rsidDel="00E64A5A">
          <w:rPr>
            <w:rFonts w:ascii="Times New Roman" w:hAnsi="Times New Roman" w:cs="Times New Roman"/>
            <w:b w:val="0"/>
            <w:sz w:val="24"/>
            <w:szCs w:val="24"/>
          </w:rPr>
          <w:delText xml:space="preserve">Chair elected by the </w:delText>
        </w:r>
      </w:del>
      <w:r w:rsidRPr="00FE51D9">
        <w:rPr>
          <w:rFonts w:ascii="Times New Roman" w:hAnsi="Times New Roman" w:cs="Times New Roman"/>
          <w:b w:val="0"/>
          <w:sz w:val="24"/>
          <w:szCs w:val="24"/>
        </w:rPr>
        <w:t>TSC</w:t>
      </w:r>
      <w:ins w:id="47" w:author="Chris Donley" w:date="2016-02-17T21:20:00Z">
        <w:r w:rsidR="00E64A5A">
          <w:rPr>
            <w:rFonts w:ascii="Times New Roman" w:hAnsi="Times New Roman" w:cs="Times New Roman"/>
            <w:b w:val="0"/>
            <w:sz w:val="24"/>
            <w:szCs w:val="24"/>
          </w:rPr>
          <w:t xml:space="preserve"> Chair</w:t>
        </w:r>
      </w:ins>
      <w:r w:rsidR="00A208B3">
        <w:rPr>
          <w:rFonts w:ascii="Times New Roman" w:hAnsi="Times New Roman" w:cs="Times New Roman"/>
          <w:b w:val="0"/>
          <w:sz w:val="24"/>
          <w:szCs w:val="24"/>
        </w:rPr>
        <w:t>, as defined in Section 4 below</w:t>
      </w:r>
      <w:commentRangeStart w:id="48"/>
      <w:r w:rsidRPr="00FE51D9">
        <w:rPr>
          <w:rFonts w:ascii="Times New Roman" w:hAnsi="Times New Roman" w:cs="Times New Roman"/>
          <w:b w:val="0"/>
          <w:sz w:val="24"/>
          <w:szCs w:val="24"/>
        </w:rPr>
        <w:t>.</w:t>
      </w:r>
      <w:ins w:id="49" w:author="Elzur, Uri" w:date="2016-02-14T21:33:00Z">
        <w:r w:rsidR="00FF6C88">
          <w:rPr>
            <w:rFonts w:ascii="Times New Roman" w:hAnsi="Times New Roman" w:cs="Times New Roman"/>
            <w:b w:val="0"/>
            <w:sz w:val="24"/>
            <w:szCs w:val="24"/>
          </w:rPr>
          <w:t xml:space="preserve"> In case the TSC chair represents </w:t>
        </w:r>
      </w:ins>
      <w:ins w:id="50" w:author="Elzur, Uri" w:date="2016-02-14T21:34:00Z">
        <w:r w:rsidR="00FF6C88">
          <w:rPr>
            <w:rFonts w:ascii="Times New Roman" w:hAnsi="Times New Roman" w:cs="Times New Roman"/>
            <w:b w:val="0"/>
            <w:sz w:val="24"/>
            <w:szCs w:val="24"/>
          </w:rPr>
          <w:t xml:space="preserve">a voting </w:t>
        </w:r>
      </w:ins>
      <w:ins w:id="51" w:author="Elzur, Uri" w:date="2016-02-14T21:35:00Z">
        <w:r w:rsidR="00FF6C88">
          <w:rPr>
            <w:rFonts w:ascii="Times New Roman" w:hAnsi="Times New Roman" w:cs="Times New Roman"/>
            <w:b w:val="0"/>
            <w:sz w:val="24"/>
            <w:szCs w:val="24"/>
          </w:rPr>
          <w:t xml:space="preserve">Board </w:t>
        </w:r>
      </w:ins>
      <w:ins w:id="52" w:author="Elzur, Uri" w:date="2016-02-14T21:34:00Z">
        <w:r w:rsidR="00FF6C88">
          <w:rPr>
            <w:rFonts w:ascii="Times New Roman" w:hAnsi="Times New Roman" w:cs="Times New Roman"/>
            <w:b w:val="0"/>
            <w:sz w:val="24"/>
            <w:szCs w:val="24"/>
          </w:rPr>
          <w:t>company,</w:t>
        </w:r>
      </w:ins>
      <w:ins w:id="53" w:author="Elzur, Uri" w:date="2016-02-14T21:35:00Z">
        <w:r w:rsidR="00FF6C88">
          <w:rPr>
            <w:rFonts w:ascii="Times New Roman" w:hAnsi="Times New Roman" w:cs="Times New Roman"/>
            <w:b w:val="0"/>
            <w:sz w:val="24"/>
            <w:szCs w:val="24"/>
          </w:rPr>
          <w:t xml:space="preserve"> the company will be limited to one vote only</w:t>
        </w:r>
      </w:ins>
      <w:commentRangeEnd w:id="48"/>
      <w:r w:rsidR="00E64A5A">
        <w:rPr>
          <w:rStyle w:val="CommentReference"/>
          <w:rFonts w:ascii="Times New Roman" w:hAnsi="Times New Roman"/>
          <w:b w:val="0"/>
        </w:rPr>
        <w:commentReference w:id="48"/>
      </w:r>
    </w:p>
    <w:p w:rsidR="00D064DC" w:rsidRDefault="00D064DC" w:rsidP="00D064DC">
      <w:pPr>
        <w:pStyle w:val="ListParagraph"/>
        <w:numPr>
          <w:ilvl w:val="2"/>
          <w:numId w:val="2"/>
        </w:numPr>
        <w:rPr>
          <w:ins w:id="54" w:author="Chris Donley" w:date="2016-02-17T21:15:00Z"/>
          <w:b/>
        </w:rPr>
      </w:pPr>
      <w:ins w:id="55" w:author="Chris Donley" w:date="2016-02-17T21:15:00Z">
        <w:r w:rsidRPr="00415045">
          <w:rPr>
            <w:color w:val="373A36"/>
            <w:spacing w:val="7"/>
            <w:sz w:val="24"/>
            <w:szCs w:val="24"/>
          </w:rPr>
          <w:t xml:space="preserve">    The Officers of the OOP shall be a Chairperson, a President, a Treasurer and a Secretary, each of whom shall also be a Director. The Chairperson shall be nominated by the Premier Strategic End-User Members, and shall preside over meetings of the Board.  The President shall be nominated by the Premier Strategic End-User Members. No two offices may be held by the same person and no two </w:t>
        </w:r>
        <w:r w:rsidRPr="00415045">
          <w:rPr>
            <w:color w:val="373A36"/>
            <w:spacing w:val="7"/>
            <w:sz w:val="24"/>
            <w:szCs w:val="24"/>
          </w:rPr>
          <w:lastRenderedPageBreak/>
          <w:t>Officers may be employed by the same Company, unless there are fewer than four Directors at such time.</w:t>
        </w:r>
      </w:ins>
    </w:p>
    <w:p w:rsidR="00FE51D9" w:rsidRPr="00FE51D9" w:rsidDel="00D064DC" w:rsidRDefault="00DD36E1" w:rsidP="00DD36E1">
      <w:pPr>
        <w:pStyle w:val="Heading1"/>
        <w:keepNext w:val="0"/>
        <w:numPr>
          <w:ilvl w:val="2"/>
          <w:numId w:val="2"/>
        </w:numPr>
        <w:adjustRightInd/>
        <w:spacing w:before="0"/>
        <w:ind w:left="2174" w:hanging="187"/>
        <w:rPr>
          <w:del w:id="56" w:author="Chris Donley" w:date="2016-02-17T21:15:00Z"/>
          <w:rFonts w:ascii="Times New Roman" w:hAnsi="Times New Roman" w:cs="Times New Roman"/>
          <w:b w:val="0"/>
          <w:sz w:val="24"/>
          <w:szCs w:val="24"/>
        </w:rPr>
      </w:pPr>
      <w:ins w:id="57" w:author="Elzur, Uri" w:date="2016-02-14T22:16:00Z">
        <w:del w:id="58" w:author="Chris Donley" w:date="2016-02-17T21:15:00Z">
          <w:r w:rsidDel="00D064DC">
            <w:rPr>
              <w:rFonts w:ascii="Times New Roman" w:hAnsi="Times New Roman" w:cs="Times New Roman"/>
              <w:b w:val="0"/>
              <w:sz w:val="24"/>
              <w:szCs w:val="24"/>
            </w:rPr>
            <w:delText>other officers – secretary, treasurer, ??</w:delText>
          </w:r>
        </w:del>
      </w:ins>
      <w:ins w:id="59" w:author="Elzur, Uri" w:date="2016-02-14T22:17:00Z">
        <w:del w:id="60" w:author="Chris Donley" w:date="2016-02-17T21:15:00Z">
          <w:r w:rsidDel="00D064DC">
            <w:rPr>
              <w:rFonts w:ascii="Times New Roman" w:hAnsi="Times New Roman" w:cs="Times New Roman"/>
              <w:b w:val="0"/>
              <w:sz w:val="24"/>
              <w:szCs w:val="24"/>
            </w:rPr>
            <w:delText xml:space="preserve"> (limit one per company)</w:delText>
          </w:r>
        </w:del>
      </w:ins>
      <w:ins w:id="61" w:author="Elzur, Uri" w:date="2016-02-14T21:35:00Z">
        <w:del w:id="62" w:author="Chris Donley" w:date="2016-02-17T21:15:00Z">
          <w:r w:rsidR="00FF6C88" w:rsidDel="00D064DC">
            <w:rPr>
              <w:rFonts w:ascii="Times New Roman" w:hAnsi="Times New Roman" w:cs="Times New Roman"/>
              <w:b w:val="0"/>
              <w:sz w:val="24"/>
              <w:szCs w:val="24"/>
            </w:rPr>
            <w:delText>.</w:delText>
          </w:r>
        </w:del>
      </w:ins>
      <w:ins w:id="63" w:author="Elzur, Uri" w:date="2016-02-14T21:34:00Z">
        <w:del w:id="64" w:author="Chris Donley" w:date="2016-02-17T21:15:00Z">
          <w:r w:rsidR="00FF6C88" w:rsidDel="00D064DC">
            <w:rPr>
              <w:rFonts w:ascii="Times New Roman" w:hAnsi="Times New Roman" w:cs="Times New Roman"/>
              <w:b w:val="0"/>
              <w:sz w:val="24"/>
              <w:szCs w:val="24"/>
            </w:rPr>
            <w:delText xml:space="preserve"> </w:delText>
          </w:r>
        </w:del>
      </w:ins>
    </w:p>
    <w:p w:rsidR="009F5C9D" w:rsidRDefault="009F5C9D"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Conduct of Meetings</w:t>
      </w:r>
    </w:p>
    <w:p w:rsidR="009F5C9D" w:rsidRPr="004803E8" w:rsidRDefault="009F5C9D"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Governing Board meetings shall be limited to</w:t>
      </w:r>
      <w:r w:rsidR="0079036C">
        <w:rPr>
          <w:rFonts w:ascii="Times New Roman" w:hAnsi="Times New Roman" w:cs="Times New Roman"/>
          <w:b w:val="0"/>
          <w:sz w:val="24"/>
          <w:szCs w:val="24"/>
        </w:rPr>
        <w:t xml:space="preserve"> </w:t>
      </w:r>
      <w:r w:rsidRPr="0079036C">
        <w:rPr>
          <w:rFonts w:ascii="Times New Roman" w:hAnsi="Times New Roman" w:cs="Times New Roman"/>
          <w:b w:val="0"/>
          <w:sz w:val="24"/>
          <w:szCs w:val="24"/>
        </w:rPr>
        <w:t>the Governing Board representatives</w:t>
      </w:r>
      <w:r w:rsidR="002361A8">
        <w:rPr>
          <w:rFonts w:ascii="Times New Roman" w:hAnsi="Times New Roman" w:cs="Times New Roman"/>
          <w:b w:val="0"/>
          <w:sz w:val="24"/>
          <w:szCs w:val="24"/>
        </w:rPr>
        <w:t xml:space="preserve"> and follow the requirements for quorum and voting outlined in this Charter</w:t>
      </w:r>
      <w:r w:rsidR="00A208B3" w:rsidRPr="0079036C">
        <w:rPr>
          <w:rFonts w:ascii="Times New Roman" w:hAnsi="Times New Roman" w:cs="Times New Roman"/>
          <w:b w:val="0"/>
          <w:sz w:val="24"/>
          <w:szCs w:val="24"/>
        </w:rPr>
        <w:t>.</w:t>
      </w:r>
      <w:r w:rsidR="0079036C">
        <w:rPr>
          <w:rFonts w:ascii="Times New Roman" w:hAnsi="Times New Roman" w:cs="Times New Roman"/>
          <w:b w:val="0"/>
          <w:sz w:val="24"/>
          <w:szCs w:val="24"/>
        </w:rPr>
        <w:t xml:space="preserve"> </w:t>
      </w:r>
      <w:r w:rsidR="00FA6397" w:rsidRPr="004803E8">
        <w:rPr>
          <w:rFonts w:ascii="Times New Roman" w:hAnsi="Times New Roman" w:cs="Times New Roman"/>
          <w:b w:val="0"/>
          <w:sz w:val="24"/>
          <w:szCs w:val="24"/>
        </w:rPr>
        <w:t xml:space="preserve">The Governing Board </w:t>
      </w:r>
      <w:r w:rsidR="004803E8" w:rsidRPr="004803E8">
        <w:rPr>
          <w:rFonts w:ascii="Times New Roman" w:hAnsi="Times New Roman" w:cs="Times New Roman"/>
          <w:b w:val="0"/>
          <w:sz w:val="24"/>
          <w:szCs w:val="24"/>
        </w:rPr>
        <w:t>may decide whether</w:t>
      </w:r>
      <w:r w:rsidR="00FA6397" w:rsidRPr="004803E8">
        <w:rPr>
          <w:rFonts w:ascii="Times New Roman" w:hAnsi="Times New Roman" w:cs="Times New Roman"/>
          <w:b w:val="0"/>
          <w:sz w:val="24"/>
          <w:szCs w:val="24"/>
        </w:rPr>
        <w:t xml:space="preserve"> to allow </w:t>
      </w:r>
      <w:r w:rsidR="00647AB5" w:rsidRPr="004803E8">
        <w:rPr>
          <w:rFonts w:ascii="Times New Roman" w:hAnsi="Times New Roman" w:cs="Times New Roman"/>
          <w:b w:val="0"/>
          <w:sz w:val="24"/>
          <w:szCs w:val="24"/>
        </w:rPr>
        <w:t>o</w:t>
      </w:r>
      <w:r w:rsidR="00FA6397" w:rsidRPr="004803E8">
        <w:rPr>
          <w:rFonts w:ascii="Times New Roman" w:hAnsi="Times New Roman" w:cs="Times New Roman"/>
          <w:b w:val="0"/>
          <w:sz w:val="24"/>
          <w:szCs w:val="24"/>
        </w:rPr>
        <w:t>ne named representative to attend as an alternate.</w:t>
      </w:r>
    </w:p>
    <w:p w:rsidR="0079036C" w:rsidRPr="00BF55BF" w:rsidRDefault="0079036C" w:rsidP="00FF6C88">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 xml:space="preserve">The </w:t>
      </w:r>
      <w:r w:rsidRPr="0079036C">
        <w:rPr>
          <w:rFonts w:ascii="Times New Roman" w:hAnsi="Times New Roman" w:cs="Times New Roman"/>
          <w:b w:val="0"/>
          <w:sz w:val="24"/>
          <w:szCs w:val="24"/>
        </w:rPr>
        <w:t xml:space="preserve">Governing Board meetings </w:t>
      </w:r>
      <w:r w:rsidR="00866CE2">
        <w:rPr>
          <w:rFonts w:ascii="Times New Roman" w:hAnsi="Times New Roman" w:cs="Times New Roman"/>
          <w:b w:val="0"/>
          <w:sz w:val="24"/>
          <w:szCs w:val="24"/>
        </w:rPr>
        <w:t xml:space="preserve">shall be confidential unless approved by the Governing Board. The Governing Board may invite guests to participate in </w:t>
      </w:r>
      <w:r w:rsidR="005549E4">
        <w:rPr>
          <w:rFonts w:ascii="Times New Roman" w:hAnsi="Times New Roman" w:cs="Times New Roman"/>
          <w:b w:val="0"/>
          <w:sz w:val="24"/>
          <w:szCs w:val="24"/>
        </w:rPr>
        <w:t xml:space="preserve">consideration of specific </w:t>
      </w:r>
      <w:r w:rsidR="00866CE2">
        <w:rPr>
          <w:rFonts w:ascii="Times New Roman" w:hAnsi="Times New Roman" w:cs="Times New Roman"/>
          <w:b w:val="0"/>
          <w:sz w:val="24"/>
          <w:szCs w:val="24"/>
        </w:rPr>
        <w:t>Governing Board topics</w:t>
      </w:r>
      <w:r w:rsidR="005549E4">
        <w:rPr>
          <w:rFonts w:ascii="Times New Roman" w:hAnsi="Times New Roman" w:cs="Times New Roman"/>
          <w:b w:val="0"/>
          <w:sz w:val="24"/>
          <w:szCs w:val="24"/>
        </w:rPr>
        <w:t xml:space="preserve"> (but such guest may not participate in any vote on any matter before the Governing Board)</w:t>
      </w:r>
      <w:r w:rsidR="00866CE2">
        <w:rPr>
          <w:rFonts w:ascii="Times New Roman" w:hAnsi="Times New Roman" w:cs="Times New Roman"/>
          <w:b w:val="0"/>
          <w:sz w:val="24"/>
          <w:szCs w:val="24"/>
        </w:rPr>
        <w:t xml:space="preserve">. The Governing Board </w:t>
      </w:r>
      <w:r w:rsidRPr="0079036C">
        <w:rPr>
          <w:rFonts w:ascii="Times New Roman" w:hAnsi="Times New Roman" w:cs="Times New Roman"/>
          <w:b w:val="0"/>
          <w:sz w:val="24"/>
          <w:szCs w:val="24"/>
        </w:rPr>
        <w:t xml:space="preserve">should encourage </w:t>
      </w:r>
      <w:r w:rsidRPr="00BF55BF">
        <w:rPr>
          <w:rFonts w:ascii="Times New Roman" w:hAnsi="Times New Roman" w:cs="Times New Roman"/>
          <w:b w:val="0"/>
          <w:sz w:val="24"/>
          <w:szCs w:val="24"/>
        </w:rPr>
        <w:t xml:space="preserve">transparency, including </w:t>
      </w:r>
      <w:del w:id="65" w:author="Elzur, Uri" w:date="2016-02-14T21:21:00Z">
        <w:r w:rsidRPr="00BF55BF" w:rsidDel="00FF6C88">
          <w:rPr>
            <w:rFonts w:ascii="Times New Roman" w:hAnsi="Times New Roman" w:cs="Times New Roman"/>
            <w:b w:val="0"/>
            <w:sz w:val="24"/>
            <w:szCs w:val="24"/>
          </w:rPr>
          <w:delText>the</w:delText>
        </w:r>
        <w:r w:rsidDel="00FF6C88">
          <w:rPr>
            <w:rFonts w:ascii="Times New Roman" w:hAnsi="Times New Roman" w:cs="Times New Roman"/>
            <w:b w:val="0"/>
            <w:sz w:val="24"/>
            <w:szCs w:val="24"/>
          </w:rPr>
          <w:delText xml:space="preserve"> public</w:delText>
        </w:r>
        <w:r w:rsidRPr="00BF55BF" w:rsidDel="00FF6C88">
          <w:rPr>
            <w:rFonts w:ascii="Times New Roman" w:hAnsi="Times New Roman" w:cs="Times New Roman"/>
            <w:b w:val="0"/>
            <w:sz w:val="24"/>
            <w:szCs w:val="24"/>
          </w:rPr>
          <w:delText xml:space="preserve"> </w:delText>
        </w:r>
      </w:del>
      <w:r w:rsidRPr="00BF55BF">
        <w:rPr>
          <w:rFonts w:ascii="Times New Roman" w:hAnsi="Times New Roman" w:cs="Times New Roman"/>
          <w:b w:val="0"/>
          <w:sz w:val="24"/>
          <w:szCs w:val="24"/>
        </w:rPr>
        <w:t xml:space="preserve">publication of </w:t>
      </w:r>
      <w:r w:rsidR="00866CE2">
        <w:rPr>
          <w:rFonts w:ascii="Times New Roman" w:hAnsi="Times New Roman" w:cs="Times New Roman"/>
          <w:b w:val="0"/>
          <w:sz w:val="24"/>
          <w:szCs w:val="24"/>
        </w:rPr>
        <w:t xml:space="preserve">public </w:t>
      </w:r>
      <w:r w:rsidRPr="00BF55BF">
        <w:rPr>
          <w:rFonts w:ascii="Times New Roman" w:hAnsi="Times New Roman" w:cs="Times New Roman"/>
          <w:b w:val="0"/>
          <w:sz w:val="24"/>
          <w:szCs w:val="24"/>
        </w:rPr>
        <w:t xml:space="preserve">minutes within a reasonable time following </w:t>
      </w:r>
      <w:r>
        <w:rPr>
          <w:rFonts w:ascii="Times New Roman" w:hAnsi="Times New Roman" w:cs="Times New Roman"/>
          <w:b w:val="0"/>
          <w:sz w:val="24"/>
          <w:szCs w:val="24"/>
        </w:rPr>
        <w:t>their approval by the Governing Board</w:t>
      </w:r>
      <w:r w:rsidRPr="00BF55BF">
        <w:rPr>
          <w:rFonts w:ascii="Times New Roman" w:hAnsi="Times New Roman" w:cs="Times New Roman"/>
          <w:b w:val="0"/>
          <w:sz w:val="24"/>
          <w:szCs w:val="24"/>
        </w:rPr>
        <w:t>.</w:t>
      </w:r>
    </w:p>
    <w:p w:rsidR="0079036C" w:rsidRPr="00BF55BF" w:rsidRDefault="0079036C" w:rsidP="00BF55BF">
      <w:pPr>
        <w:rPr>
          <w:b/>
        </w:rPr>
      </w:pPr>
    </w:p>
    <w:p w:rsidR="00FE51D9" w:rsidRPr="00FE51D9"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51D9">
        <w:rPr>
          <w:rFonts w:ascii="Times New Roman" w:hAnsi="Times New Roman" w:cs="Times New Roman"/>
          <w:b w:val="0"/>
          <w:sz w:val="24"/>
          <w:szCs w:val="24"/>
        </w:rPr>
        <w:t>Responsibilities</w:t>
      </w:r>
      <w:r w:rsidR="009F5C9D">
        <w:rPr>
          <w:rFonts w:ascii="Times New Roman" w:hAnsi="Times New Roman" w:cs="Times New Roman"/>
          <w:b w:val="0"/>
          <w:sz w:val="24"/>
          <w:szCs w:val="24"/>
        </w:rPr>
        <w:t xml:space="preserve"> – the Governing Board shall be responsible for</w:t>
      </w:r>
      <w:r w:rsidRPr="00FE51D9">
        <w:rPr>
          <w:rFonts w:ascii="Times New Roman" w:hAnsi="Times New Roman" w:cs="Times New Roman"/>
          <w:b w:val="0"/>
          <w:sz w:val="24"/>
          <w:szCs w:val="24"/>
        </w:rPr>
        <w:t xml:space="preserve">: </w:t>
      </w:r>
    </w:p>
    <w:p w:rsidR="002946B4" w:rsidRDefault="002946B4" w:rsidP="00A74B03">
      <w:pPr>
        <w:pStyle w:val="Heading1"/>
        <w:keepNext w:val="0"/>
        <w:numPr>
          <w:ilvl w:val="2"/>
          <w:numId w:val="2"/>
        </w:numPr>
        <w:adjustRightInd/>
        <w:spacing w:before="0"/>
        <w:rPr>
          <w:ins w:id="66" w:author="Elzur, Uri" w:date="2016-02-07T19:52:00Z"/>
          <w:rFonts w:ascii="Times New Roman" w:hAnsi="Times New Roman" w:cs="Times New Roman"/>
          <w:b w:val="0"/>
          <w:sz w:val="24"/>
          <w:szCs w:val="24"/>
        </w:rPr>
      </w:pPr>
      <w:ins w:id="67" w:author="Elzur, Uri" w:date="2016-02-07T19:52:00Z">
        <w:r>
          <w:rPr>
            <w:rFonts w:ascii="Times New Roman" w:hAnsi="Times New Roman" w:cs="Times New Roman"/>
            <w:b w:val="0"/>
            <w:sz w:val="24"/>
            <w:szCs w:val="24"/>
          </w:rPr>
          <w:t>Set</w:t>
        </w:r>
      </w:ins>
      <w:ins w:id="68" w:author="Elzur, Uri" w:date="2016-02-07T19:53:00Z">
        <w:r>
          <w:rPr>
            <w:rFonts w:ascii="Times New Roman" w:hAnsi="Times New Roman" w:cs="Times New Roman"/>
            <w:b w:val="0"/>
            <w:sz w:val="24"/>
            <w:szCs w:val="24"/>
          </w:rPr>
          <w:t xml:space="preserve">ting and maintaining the </w:t>
        </w:r>
      </w:ins>
      <w:ins w:id="69" w:author="Elzur, Uri" w:date="2016-02-14T22:01:00Z">
        <w:r w:rsidR="00A74B03">
          <w:rPr>
            <w:rFonts w:ascii="Times New Roman" w:hAnsi="Times New Roman" w:cs="Times New Roman"/>
            <w:b w:val="0"/>
            <w:sz w:val="24"/>
            <w:szCs w:val="24"/>
          </w:rPr>
          <w:t xml:space="preserve">scope, </w:t>
        </w:r>
      </w:ins>
      <w:ins w:id="70" w:author="Elzur, Uri" w:date="2016-02-07T19:53:00Z">
        <w:r>
          <w:rPr>
            <w:rFonts w:ascii="Times New Roman" w:hAnsi="Times New Roman" w:cs="Times New Roman"/>
            <w:b w:val="0"/>
            <w:sz w:val="24"/>
            <w:szCs w:val="24"/>
          </w:rPr>
          <w:t xml:space="preserve">vision and </w:t>
        </w:r>
      </w:ins>
      <w:ins w:id="71" w:author="Elzur, Uri" w:date="2016-02-14T22:01:00Z">
        <w:r w:rsidR="00A74B03">
          <w:rPr>
            <w:rFonts w:ascii="Times New Roman" w:hAnsi="Times New Roman" w:cs="Times New Roman"/>
            <w:b w:val="0"/>
            <w:sz w:val="24"/>
            <w:szCs w:val="24"/>
          </w:rPr>
          <w:t>policy</w:t>
        </w:r>
      </w:ins>
      <w:ins w:id="72" w:author="Elzur, Uri" w:date="2016-02-07T19:53:00Z">
        <w:r>
          <w:rPr>
            <w:rFonts w:ascii="Times New Roman" w:hAnsi="Times New Roman" w:cs="Times New Roman"/>
            <w:b w:val="0"/>
            <w:sz w:val="24"/>
            <w:szCs w:val="24"/>
          </w:rPr>
          <w:t xml:space="preserve"> of the </w:t>
        </w:r>
      </w:ins>
      <w:ins w:id="73" w:author="Elzur, Uri" w:date="2016-02-14T21:21:00Z">
        <w:r w:rsidR="00FF6C88">
          <w:rPr>
            <w:rFonts w:ascii="Times New Roman" w:hAnsi="Times New Roman" w:cs="Times New Roman"/>
            <w:b w:val="0"/>
            <w:sz w:val="24"/>
            <w:szCs w:val="24"/>
          </w:rPr>
          <w:t xml:space="preserve">Open O </w:t>
        </w:r>
      </w:ins>
      <w:ins w:id="74" w:author="Elzur, Uri" w:date="2016-02-07T19:53:00Z">
        <w:r>
          <w:rPr>
            <w:rFonts w:ascii="Times New Roman" w:hAnsi="Times New Roman" w:cs="Times New Roman"/>
            <w:b w:val="0"/>
            <w:sz w:val="24"/>
            <w:szCs w:val="24"/>
          </w:rPr>
          <w:t>Project</w:t>
        </w:r>
      </w:ins>
    </w:p>
    <w:p w:rsidR="00FE51D9" w:rsidRPr="00FE51D9" w:rsidRDefault="009F5C9D"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approving</w:t>
      </w:r>
      <w:r w:rsidR="00FE51D9" w:rsidRPr="00FE51D9">
        <w:rPr>
          <w:rFonts w:ascii="Times New Roman" w:hAnsi="Times New Roman" w:cs="Times New Roman"/>
          <w:b w:val="0"/>
          <w:sz w:val="24"/>
          <w:szCs w:val="24"/>
        </w:rPr>
        <w:t xml:space="preserve"> a budget </w:t>
      </w:r>
      <w:ins w:id="75" w:author="Elzur, Uri" w:date="2016-02-14T21:22:00Z">
        <w:r w:rsidR="00FF6C88">
          <w:rPr>
            <w:rFonts w:ascii="Times New Roman" w:hAnsi="Times New Roman" w:cs="Times New Roman"/>
            <w:b w:val="0"/>
            <w:sz w:val="24"/>
            <w:szCs w:val="24"/>
          </w:rPr>
          <w:t xml:space="preserve">and </w:t>
        </w:r>
      </w:ins>
      <w:r w:rsidR="00FE51D9" w:rsidRPr="00FE51D9">
        <w:rPr>
          <w:rFonts w:ascii="Times New Roman" w:hAnsi="Times New Roman" w:cs="Times New Roman"/>
          <w:b w:val="0"/>
          <w:sz w:val="24"/>
          <w:szCs w:val="24"/>
        </w:rPr>
        <w:t xml:space="preserve">directing the use of funds raised </w:t>
      </w:r>
      <w:r w:rsidR="00A208B3">
        <w:rPr>
          <w:rFonts w:ascii="Times New Roman" w:hAnsi="Times New Roman" w:cs="Times New Roman"/>
          <w:b w:val="0"/>
          <w:sz w:val="24"/>
          <w:szCs w:val="24"/>
        </w:rPr>
        <w:t xml:space="preserve">by </w:t>
      </w:r>
      <w:r w:rsidR="00897A84">
        <w:rPr>
          <w:rFonts w:ascii="Times New Roman" w:hAnsi="Times New Roman" w:cs="Times New Roman"/>
          <w:b w:val="0"/>
          <w:sz w:val="24"/>
          <w:szCs w:val="24"/>
        </w:rPr>
        <w:t>OOP</w:t>
      </w:r>
      <w:r w:rsidR="00A208B3">
        <w:rPr>
          <w:rFonts w:ascii="Times New Roman" w:hAnsi="Times New Roman" w:cs="Times New Roman"/>
          <w:b w:val="0"/>
          <w:sz w:val="24"/>
          <w:szCs w:val="24"/>
        </w:rPr>
        <w:t xml:space="preserve"> </w:t>
      </w:r>
      <w:r w:rsidR="00FE51D9" w:rsidRPr="00FE51D9">
        <w:rPr>
          <w:rFonts w:ascii="Times New Roman" w:hAnsi="Times New Roman" w:cs="Times New Roman"/>
          <w:b w:val="0"/>
          <w:sz w:val="24"/>
          <w:szCs w:val="24"/>
        </w:rPr>
        <w:t>from all sources of revenue</w:t>
      </w:r>
      <w:ins w:id="76" w:author="Elzur, Uri" w:date="2016-02-14T22:04:00Z">
        <w:r w:rsidR="00A74B03">
          <w:rPr>
            <w:rFonts w:ascii="Times New Roman" w:hAnsi="Times New Roman" w:cs="Times New Roman"/>
            <w:b w:val="0"/>
            <w:sz w:val="24"/>
            <w:szCs w:val="24"/>
          </w:rPr>
          <w:t xml:space="preserve"> (including but not limited to </w:t>
        </w:r>
      </w:ins>
      <w:ins w:id="77" w:author="Elzur, Uri" w:date="2016-02-14T22:10:00Z">
        <w:r w:rsidR="00DD36E1">
          <w:rPr>
            <w:rFonts w:ascii="Times New Roman" w:hAnsi="Times New Roman" w:cs="Times New Roman"/>
            <w:b w:val="0"/>
            <w:sz w:val="24"/>
            <w:szCs w:val="24"/>
          </w:rPr>
          <w:t xml:space="preserve">approving TSC charter, </w:t>
        </w:r>
      </w:ins>
      <w:ins w:id="78" w:author="Elzur, Uri" w:date="2016-02-14T22:04:00Z">
        <w:r w:rsidR="00A74B03">
          <w:rPr>
            <w:rFonts w:ascii="Times New Roman" w:hAnsi="Times New Roman" w:cs="Times New Roman"/>
            <w:b w:val="0"/>
            <w:sz w:val="24"/>
            <w:szCs w:val="24"/>
          </w:rPr>
          <w:t xml:space="preserve">sponsoring summits, event participations, </w:t>
        </w:r>
        <w:proofErr w:type="spellStart"/>
        <w:r w:rsidR="00A74B03">
          <w:rPr>
            <w:rFonts w:ascii="Times New Roman" w:hAnsi="Times New Roman" w:cs="Times New Roman"/>
            <w:b w:val="0"/>
            <w:sz w:val="24"/>
            <w:szCs w:val="24"/>
          </w:rPr>
          <w:t>hackf</w:t>
        </w:r>
      </w:ins>
      <w:ins w:id="79" w:author="Elzur, Uri" w:date="2016-02-14T22:05:00Z">
        <w:r w:rsidR="00A74B03">
          <w:rPr>
            <w:rFonts w:ascii="Times New Roman" w:hAnsi="Times New Roman" w:cs="Times New Roman"/>
            <w:b w:val="0"/>
            <w:sz w:val="24"/>
            <w:szCs w:val="24"/>
          </w:rPr>
          <w:t>ests</w:t>
        </w:r>
        <w:proofErr w:type="spellEnd"/>
        <w:r w:rsidR="00A74B03">
          <w:rPr>
            <w:rFonts w:ascii="Times New Roman" w:hAnsi="Times New Roman" w:cs="Times New Roman"/>
            <w:b w:val="0"/>
            <w:sz w:val="24"/>
            <w:szCs w:val="24"/>
          </w:rPr>
          <w:t xml:space="preserve">, </w:t>
        </w:r>
      </w:ins>
      <w:ins w:id="80" w:author="Elzur, Uri" w:date="2016-02-14T22:21:00Z">
        <w:r w:rsidR="00DD36E1">
          <w:rPr>
            <w:rFonts w:ascii="Times New Roman" w:hAnsi="Times New Roman" w:cs="Times New Roman"/>
            <w:b w:val="0"/>
            <w:sz w:val="24"/>
            <w:szCs w:val="24"/>
          </w:rPr>
          <w:t>continuous</w:t>
        </w:r>
      </w:ins>
      <w:bookmarkStart w:id="81" w:name="_GoBack"/>
      <w:bookmarkEnd w:id="81"/>
      <w:ins w:id="82" w:author="Elzur, Uri" w:date="2016-02-14T22:20:00Z">
        <w:r w:rsidR="00DD36E1">
          <w:rPr>
            <w:rFonts w:ascii="Times New Roman" w:hAnsi="Times New Roman" w:cs="Times New Roman"/>
            <w:b w:val="0"/>
            <w:sz w:val="24"/>
            <w:szCs w:val="24"/>
          </w:rPr>
          <w:t xml:space="preserve"> te</w:t>
        </w:r>
      </w:ins>
      <w:ins w:id="83" w:author="Elzur, Uri" w:date="2016-02-14T22:21:00Z">
        <w:r w:rsidR="00DD36E1">
          <w:rPr>
            <w:rFonts w:ascii="Times New Roman" w:hAnsi="Times New Roman" w:cs="Times New Roman"/>
            <w:b w:val="0"/>
            <w:sz w:val="24"/>
            <w:szCs w:val="24"/>
          </w:rPr>
          <w:t xml:space="preserve">sting and interoperability labs and events, </w:t>
        </w:r>
      </w:ins>
      <w:ins w:id="84" w:author="Elzur, Uri" w:date="2016-02-14T22:05:00Z">
        <w:r w:rsidR="00A74B03">
          <w:rPr>
            <w:rFonts w:ascii="Times New Roman" w:hAnsi="Times New Roman" w:cs="Times New Roman"/>
            <w:b w:val="0"/>
            <w:sz w:val="24"/>
            <w:szCs w:val="24"/>
          </w:rPr>
          <w:t>establis</w:t>
        </w:r>
        <w:r w:rsidR="00DD36E1">
          <w:rPr>
            <w:rFonts w:ascii="Times New Roman" w:hAnsi="Times New Roman" w:cs="Times New Roman"/>
            <w:b w:val="0"/>
            <w:sz w:val="24"/>
            <w:szCs w:val="24"/>
          </w:rPr>
          <w:t>hing website/s</w:t>
        </w:r>
      </w:ins>
      <w:ins w:id="85" w:author="Elzur, Uri" w:date="2016-02-14T22:08:00Z">
        <w:r w:rsidR="00DD36E1">
          <w:rPr>
            <w:rFonts w:ascii="Times New Roman" w:hAnsi="Times New Roman" w:cs="Times New Roman"/>
            <w:b w:val="0"/>
            <w:sz w:val="24"/>
            <w:szCs w:val="24"/>
          </w:rPr>
          <w:t>,</w:t>
        </w:r>
      </w:ins>
      <w:ins w:id="86" w:author="Elzur, Uri" w:date="2016-02-14T22:05:00Z">
        <w:r w:rsidR="00A74B03">
          <w:rPr>
            <w:rFonts w:ascii="Times New Roman" w:hAnsi="Times New Roman" w:cs="Times New Roman"/>
            <w:b w:val="0"/>
            <w:sz w:val="24"/>
            <w:szCs w:val="24"/>
          </w:rPr>
          <w:t xml:space="preserve"> dev/test </w:t>
        </w:r>
      </w:ins>
      <w:ins w:id="87" w:author="Elzur, Uri" w:date="2016-02-14T22:08:00Z">
        <w:r w:rsidR="00DD36E1">
          <w:rPr>
            <w:rFonts w:ascii="Times New Roman" w:hAnsi="Times New Roman" w:cs="Times New Roman"/>
            <w:b w:val="0"/>
            <w:sz w:val="24"/>
            <w:szCs w:val="24"/>
          </w:rPr>
          <w:t>infrastructure</w:t>
        </w:r>
      </w:ins>
      <w:ins w:id="88" w:author="Elzur, Uri" w:date="2016-02-14T22:09:00Z">
        <w:r w:rsidR="00DD36E1">
          <w:rPr>
            <w:rFonts w:ascii="Times New Roman" w:hAnsi="Times New Roman" w:cs="Times New Roman"/>
            <w:b w:val="0"/>
            <w:sz w:val="24"/>
            <w:szCs w:val="24"/>
          </w:rPr>
          <w:t>, PR approvals</w:t>
        </w:r>
      </w:ins>
      <w:ins w:id="89" w:author="Elzur, Uri" w:date="2016-02-14T22:08:00Z">
        <w:r w:rsidR="00DD36E1">
          <w:rPr>
            <w:rFonts w:ascii="Times New Roman" w:hAnsi="Times New Roman" w:cs="Times New Roman"/>
            <w:b w:val="0"/>
            <w:sz w:val="24"/>
            <w:szCs w:val="24"/>
          </w:rPr>
          <w:t xml:space="preserve"> and any certification and/or compliance program</w:t>
        </w:r>
      </w:ins>
      <w:ins w:id="90" w:author="Elzur, Uri" w:date="2016-02-14T22:05:00Z">
        <w:r w:rsidR="00A74B03">
          <w:rPr>
            <w:rFonts w:ascii="Times New Roman" w:hAnsi="Times New Roman" w:cs="Times New Roman"/>
            <w:b w:val="0"/>
            <w:sz w:val="24"/>
            <w:szCs w:val="24"/>
          </w:rPr>
          <w:t>)</w:t>
        </w:r>
      </w:ins>
      <w:ins w:id="91" w:author="Elzur, Uri" w:date="2016-02-14T22:07:00Z">
        <w:r w:rsidR="00DD36E1">
          <w:rPr>
            <w:rFonts w:ascii="Times New Roman" w:hAnsi="Times New Roman" w:cs="Times New Roman"/>
            <w:b w:val="0"/>
            <w:sz w:val="24"/>
            <w:szCs w:val="24"/>
          </w:rPr>
          <w:t xml:space="preserve"> and taking action to ensure the project operates under IRS 501(6)c regulation</w:t>
        </w:r>
      </w:ins>
      <w:r w:rsidR="00FE51D9" w:rsidRPr="00FE51D9">
        <w:rPr>
          <w:rFonts w:ascii="Times New Roman" w:hAnsi="Times New Roman" w:cs="Times New Roman"/>
          <w:b w:val="0"/>
          <w:sz w:val="24"/>
          <w:szCs w:val="24"/>
        </w:rPr>
        <w:t>;</w:t>
      </w:r>
    </w:p>
    <w:p w:rsidR="00FE51D9" w:rsidRDefault="00FE51D9" w:rsidP="00F10BE4">
      <w:pPr>
        <w:pStyle w:val="Heading1"/>
        <w:keepNext w:val="0"/>
        <w:numPr>
          <w:ilvl w:val="2"/>
          <w:numId w:val="2"/>
        </w:numPr>
        <w:adjustRightInd/>
        <w:spacing w:before="0"/>
        <w:rPr>
          <w:rFonts w:ascii="Times New Roman" w:hAnsi="Times New Roman" w:cs="Times New Roman"/>
          <w:b w:val="0"/>
          <w:sz w:val="24"/>
          <w:szCs w:val="24"/>
        </w:rPr>
      </w:pPr>
      <w:proofErr w:type="gramStart"/>
      <w:r w:rsidRPr="00FE51D9">
        <w:rPr>
          <w:rFonts w:ascii="Times New Roman" w:hAnsi="Times New Roman" w:cs="Times New Roman"/>
          <w:b w:val="0"/>
          <w:sz w:val="24"/>
          <w:szCs w:val="24"/>
        </w:rPr>
        <w:t>elect</w:t>
      </w:r>
      <w:r w:rsidR="00AD1E23">
        <w:rPr>
          <w:rFonts w:ascii="Times New Roman" w:hAnsi="Times New Roman" w:cs="Times New Roman"/>
          <w:b w:val="0"/>
          <w:sz w:val="24"/>
          <w:szCs w:val="24"/>
        </w:rPr>
        <w:t>ing</w:t>
      </w:r>
      <w:proofErr w:type="gramEnd"/>
      <w:r w:rsidRPr="00FE51D9">
        <w:rPr>
          <w:rFonts w:ascii="Times New Roman" w:hAnsi="Times New Roman" w:cs="Times New Roman"/>
          <w:b w:val="0"/>
          <w:sz w:val="24"/>
          <w:szCs w:val="24"/>
        </w:rPr>
        <w:t xml:space="preserve"> a Chair of </w:t>
      </w:r>
      <w:r w:rsidR="00897A84">
        <w:rPr>
          <w:rFonts w:ascii="Times New Roman" w:hAnsi="Times New Roman" w:cs="Times New Roman"/>
          <w:b w:val="0"/>
          <w:sz w:val="24"/>
          <w:szCs w:val="24"/>
        </w:rPr>
        <w:t>OOP</w:t>
      </w:r>
      <w:r w:rsidRPr="00FE51D9">
        <w:rPr>
          <w:rFonts w:ascii="Times New Roman" w:hAnsi="Times New Roman" w:cs="Times New Roman"/>
          <w:b w:val="0"/>
          <w:sz w:val="24"/>
          <w:szCs w:val="24"/>
        </w:rPr>
        <w:t xml:space="preserve"> to preside over </w:t>
      </w:r>
      <w:r w:rsidR="004D64AD">
        <w:rPr>
          <w:rFonts w:ascii="Times New Roman" w:hAnsi="Times New Roman" w:cs="Times New Roman"/>
          <w:b w:val="0"/>
          <w:sz w:val="24"/>
          <w:szCs w:val="24"/>
        </w:rPr>
        <w:t xml:space="preserve">Governing Board </w:t>
      </w:r>
      <w:r w:rsidRPr="00FE51D9">
        <w:rPr>
          <w:rFonts w:ascii="Times New Roman" w:hAnsi="Times New Roman" w:cs="Times New Roman"/>
          <w:b w:val="0"/>
          <w:sz w:val="24"/>
          <w:szCs w:val="24"/>
        </w:rPr>
        <w:t xml:space="preserve">meetings, authorize expenditures approved by the budget and manage any day-to-day operations; </w:t>
      </w:r>
    </w:p>
    <w:p w:rsidR="008B4399" w:rsidRDefault="00A82D4C" w:rsidP="00F10BE4">
      <w:pPr>
        <w:pStyle w:val="Heading1"/>
        <w:keepNext w:val="0"/>
        <w:numPr>
          <w:ilvl w:val="2"/>
          <w:numId w:val="2"/>
        </w:numPr>
        <w:adjustRightInd/>
        <w:spacing w:before="0"/>
        <w:rPr>
          <w:rFonts w:ascii="Times New Roman" w:hAnsi="Times New Roman" w:cs="Times New Roman"/>
          <w:b w:val="0"/>
          <w:sz w:val="24"/>
          <w:szCs w:val="24"/>
        </w:rPr>
      </w:pPr>
      <w:proofErr w:type="gramStart"/>
      <w:r>
        <w:rPr>
          <w:rFonts w:ascii="Times New Roman" w:hAnsi="Times New Roman" w:cs="Times New Roman"/>
          <w:b w:val="0"/>
          <w:sz w:val="24"/>
          <w:szCs w:val="24"/>
        </w:rPr>
        <w:t>oversee</w:t>
      </w:r>
      <w:r w:rsidR="00AD1E23">
        <w:rPr>
          <w:rFonts w:ascii="Times New Roman" w:hAnsi="Times New Roman" w:cs="Times New Roman"/>
          <w:b w:val="0"/>
          <w:sz w:val="24"/>
          <w:szCs w:val="24"/>
        </w:rPr>
        <w:t>ing</w:t>
      </w:r>
      <w:proofErr w:type="gramEnd"/>
      <w:r>
        <w:rPr>
          <w:rFonts w:ascii="Times New Roman" w:hAnsi="Times New Roman" w:cs="Times New Roman"/>
          <w:b w:val="0"/>
          <w:sz w:val="24"/>
          <w:szCs w:val="24"/>
        </w:rPr>
        <w:t xml:space="preserve"> all </w:t>
      </w:r>
      <w:r w:rsidR="008B4399">
        <w:rPr>
          <w:rFonts w:ascii="Times New Roman" w:hAnsi="Times New Roman" w:cs="Times New Roman"/>
          <w:b w:val="0"/>
          <w:sz w:val="24"/>
          <w:szCs w:val="24"/>
        </w:rPr>
        <w:t xml:space="preserve">Project </w:t>
      </w:r>
      <w:r>
        <w:rPr>
          <w:rFonts w:ascii="Times New Roman" w:hAnsi="Times New Roman" w:cs="Times New Roman"/>
          <w:b w:val="0"/>
          <w:sz w:val="24"/>
          <w:szCs w:val="24"/>
        </w:rPr>
        <w:t>business</w:t>
      </w:r>
      <w:ins w:id="92" w:author="Elzur, Uri" w:date="2016-02-14T22:08:00Z">
        <w:r w:rsidR="00DD36E1">
          <w:rPr>
            <w:rFonts w:ascii="Times New Roman" w:hAnsi="Times New Roman" w:cs="Times New Roman"/>
            <w:b w:val="0"/>
            <w:sz w:val="24"/>
            <w:szCs w:val="24"/>
          </w:rPr>
          <w:t>, legal</w:t>
        </w:r>
      </w:ins>
      <w:r>
        <w:rPr>
          <w:rFonts w:ascii="Times New Roman" w:hAnsi="Times New Roman" w:cs="Times New Roman"/>
          <w:b w:val="0"/>
          <w:sz w:val="24"/>
          <w:szCs w:val="24"/>
        </w:rPr>
        <w:t xml:space="preserve"> and marketing matters</w:t>
      </w:r>
      <w:r w:rsidR="008B4399">
        <w:rPr>
          <w:rFonts w:ascii="Times New Roman" w:hAnsi="Times New Roman" w:cs="Times New Roman"/>
          <w:b w:val="0"/>
          <w:sz w:val="24"/>
          <w:szCs w:val="24"/>
        </w:rPr>
        <w:t>;</w:t>
      </w:r>
    </w:p>
    <w:p w:rsidR="008B4399" w:rsidRPr="008B4399" w:rsidRDefault="00572734"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adopt and maintain</w:t>
      </w:r>
      <w:r w:rsidR="008B4399">
        <w:rPr>
          <w:rFonts w:ascii="Times New Roman" w:hAnsi="Times New Roman" w:cs="Times New Roman"/>
          <w:b w:val="0"/>
          <w:sz w:val="24"/>
          <w:szCs w:val="24"/>
        </w:rPr>
        <w:t xml:space="preserve"> policies </w:t>
      </w:r>
      <w:r>
        <w:rPr>
          <w:rFonts w:ascii="Times New Roman" w:hAnsi="Times New Roman" w:cs="Times New Roman"/>
          <w:b w:val="0"/>
          <w:sz w:val="24"/>
          <w:szCs w:val="24"/>
        </w:rPr>
        <w:t xml:space="preserve">or rules and procedures </w:t>
      </w:r>
      <w:r w:rsidR="008B4399">
        <w:rPr>
          <w:rFonts w:ascii="Times New Roman" w:hAnsi="Times New Roman" w:cs="Times New Roman"/>
          <w:b w:val="0"/>
          <w:sz w:val="24"/>
          <w:szCs w:val="24"/>
        </w:rPr>
        <w:t xml:space="preserve">for </w:t>
      </w:r>
      <w:r w:rsidR="00897A84">
        <w:rPr>
          <w:rFonts w:ascii="Times New Roman" w:hAnsi="Times New Roman" w:cs="Times New Roman"/>
          <w:b w:val="0"/>
          <w:sz w:val="24"/>
          <w:szCs w:val="24"/>
        </w:rPr>
        <w:t>OOP</w:t>
      </w:r>
      <w:r w:rsidR="008B4399">
        <w:rPr>
          <w:rFonts w:ascii="Times New Roman" w:hAnsi="Times New Roman" w:cs="Times New Roman"/>
          <w:b w:val="0"/>
          <w:sz w:val="24"/>
          <w:szCs w:val="24"/>
        </w:rPr>
        <w:t xml:space="preserve"> (subject to LF approval) including but not limited to a Code of Conduct, a trademark policy and any compliance or certification policies;</w:t>
      </w:r>
    </w:p>
    <w:p w:rsidR="00A82D4C" w:rsidRDefault="00A82D4C"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working with the TSC</w:t>
      </w:r>
      <w:r w:rsidR="00AA3CFE">
        <w:rPr>
          <w:rFonts w:ascii="Times New Roman" w:hAnsi="Times New Roman" w:cs="Times New Roman"/>
          <w:b w:val="0"/>
          <w:sz w:val="24"/>
          <w:szCs w:val="24"/>
        </w:rPr>
        <w:t xml:space="preserve"> on </w:t>
      </w:r>
      <w:r>
        <w:rPr>
          <w:rFonts w:ascii="Times New Roman" w:hAnsi="Times New Roman" w:cs="Times New Roman"/>
          <w:b w:val="0"/>
          <w:sz w:val="24"/>
          <w:szCs w:val="24"/>
        </w:rPr>
        <w:t>defin</w:t>
      </w:r>
      <w:r w:rsidR="00A208B3">
        <w:rPr>
          <w:rFonts w:ascii="Times New Roman" w:hAnsi="Times New Roman" w:cs="Times New Roman"/>
          <w:b w:val="0"/>
          <w:sz w:val="24"/>
          <w:szCs w:val="24"/>
        </w:rPr>
        <w:t>ing</w:t>
      </w:r>
      <w:r>
        <w:rPr>
          <w:rFonts w:ascii="Times New Roman" w:hAnsi="Times New Roman" w:cs="Times New Roman"/>
          <w:b w:val="0"/>
          <w:sz w:val="24"/>
          <w:szCs w:val="24"/>
        </w:rPr>
        <w:t xml:space="preserve"> and administer</w:t>
      </w:r>
      <w:r w:rsidR="00A208B3">
        <w:rPr>
          <w:rFonts w:ascii="Times New Roman" w:hAnsi="Times New Roman" w:cs="Times New Roman"/>
          <w:b w:val="0"/>
          <w:sz w:val="24"/>
          <w:szCs w:val="24"/>
        </w:rPr>
        <w:t>ing</w:t>
      </w:r>
      <w:r>
        <w:rPr>
          <w:rFonts w:ascii="Times New Roman" w:hAnsi="Times New Roman" w:cs="Times New Roman"/>
          <w:b w:val="0"/>
          <w:sz w:val="24"/>
          <w:szCs w:val="24"/>
        </w:rPr>
        <w:t xml:space="preserve"> any programs for certification, including any </w:t>
      </w:r>
      <w:r w:rsidR="00C4482F">
        <w:rPr>
          <w:rFonts w:ascii="Times New Roman" w:hAnsi="Times New Roman" w:cs="Times New Roman"/>
          <w:b w:val="0"/>
          <w:sz w:val="24"/>
          <w:szCs w:val="24"/>
        </w:rPr>
        <w:t>Project</w:t>
      </w:r>
      <w:r>
        <w:rPr>
          <w:rFonts w:ascii="Times New Roman" w:hAnsi="Times New Roman" w:cs="Times New Roman"/>
          <w:b w:val="0"/>
          <w:sz w:val="24"/>
          <w:szCs w:val="24"/>
        </w:rPr>
        <w:t xml:space="preserve"> certification or processes for </w:t>
      </w:r>
      <w:r w:rsidR="00897A84">
        <w:rPr>
          <w:rFonts w:ascii="Times New Roman" w:hAnsi="Times New Roman" w:cs="Times New Roman"/>
          <w:b w:val="0"/>
          <w:sz w:val="24"/>
          <w:szCs w:val="24"/>
        </w:rPr>
        <w:t>OOP</w:t>
      </w:r>
      <w:r w:rsidRPr="00FE51D9">
        <w:rPr>
          <w:rFonts w:ascii="Times New Roman" w:hAnsi="Times New Roman" w:cs="Times New Roman"/>
          <w:b w:val="0"/>
          <w:sz w:val="24"/>
          <w:szCs w:val="24"/>
        </w:rPr>
        <w:t xml:space="preserve">; </w:t>
      </w:r>
    </w:p>
    <w:p w:rsidR="009F7279" w:rsidRDefault="009F7279" w:rsidP="00F10BE4">
      <w:pPr>
        <w:pStyle w:val="Heading1"/>
        <w:keepNext w:val="0"/>
        <w:numPr>
          <w:ilvl w:val="2"/>
          <w:numId w:val="2"/>
        </w:numPr>
        <w:adjustRightInd/>
        <w:spacing w:before="0"/>
        <w:rPr>
          <w:rFonts w:ascii="Times New Roman" w:hAnsi="Times New Roman" w:cs="Times New Roman"/>
          <w:b w:val="0"/>
          <w:sz w:val="24"/>
          <w:szCs w:val="24"/>
        </w:rPr>
      </w:pPr>
      <w:proofErr w:type="gramStart"/>
      <w:r>
        <w:rPr>
          <w:rFonts w:ascii="Times New Roman" w:hAnsi="Times New Roman" w:cs="Times New Roman"/>
          <w:b w:val="0"/>
          <w:sz w:val="24"/>
          <w:szCs w:val="24"/>
        </w:rPr>
        <w:t>coordinating</w:t>
      </w:r>
      <w:proofErr w:type="gramEnd"/>
      <w:r>
        <w:rPr>
          <w:rFonts w:ascii="Times New Roman" w:hAnsi="Times New Roman" w:cs="Times New Roman"/>
          <w:b w:val="0"/>
          <w:sz w:val="24"/>
          <w:szCs w:val="24"/>
        </w:rPr>
        <w:t xml:space="preserve"> with the EU-TAB </w:t>
      </w:r>
      <w:r w:rsidR="00A208B3">
        <w:rPr>
          <w:rFonts w:ascii="Times New Roman" w:hAnsi="Times New Roman" w:cs="Times New Roman"/>
          <w:b w:val="0"/>
          <w:sz w:val="24"/>
          <w:szCs w:val="24"/>
        </w:rPr>
        <w:t xml:space="preserve">(as defined in Section 6 below) </w:t>
      </w:r>
      <w:r>
        <w:rPr>
          <w:rFonts w:ascii="Times New Roman" w:hAnsi="Times New Roman" w:cs="Times New Roman"/>
          <w:b w:val="0"/>
          <w:sz w:val="24"/>
          <w:szCs w:val="24"/>
        </w:rPr>
        <w:t xml:space="preserve">to enable End User adoption, </w:t>
      </w:r>
      <w:commentRangeStart w:id="93"/>
      <w:r>
        <w:rPr>
          <w:rFonts w:ascii="Times New Roman" w:hAnsi="Times New Roman" w:cs="Times New Roman"/>
          <w:b w:val="0"/>
          <w:sz w:val="24"/>
          <w:szCs w:val="24"/>
        </w:rPr>
        <w:t xml:space="preserve">inclusion in technical community conversations </w:t>
      </w:r>
      <w:commentRangeEnd w:id="93"/>
      <w:r w:rsidR="00AF4A84">
        <w:rPr>
          <w:rStyle w:val="CommentReference"/>
          <w:rFonts w:ascii="Times New Roman" w:hAnsi="Times New Roman"/>
          <w:b w:val="0"/>
        </w:rPr>
        <w:commentReference w:id="93"/>
      </w:r>
      <w:r>
        <w:rPr>
          <w:rFonts w:ascii="Times New Roman" w:hAnsi="Times New Roman" w:cs="Times New Roman"/>
          <w:b w:val="0"/>
          <w:sz w:val="24"/>
          <w:szCs w:val="24"/>
        </w:rPr>
        <w:t xml:space="preserve">and </w:t>
      </w:r>
      <w:r>
        <w:rPr>
          <w:rFonts w:ascii="Times New Roman" w:hAnsi="Times New Roman" w:cs="Times New Roman"/>
          <w:b w:val="0"/>
          <w:sz w:val="24"/>
          <w:szCs w:val="24"/>
        </w:rPr>
        <w:lastRenderedPageBreak/>
        <w:t xml:space="preserve">overall participation in </w:t>
      </w:r>
      <w:r w:rsidR="00897A84">
        <w:rPr>
          <w:rFonts w:ascii="Times New Roman" w:hAnsi="Times New Roman" w:cs="Times New Roman"/>
          <w:b w:val="0"/>
          <w:sz w:val="24"/>
          <w:szCs w:val="24"/>
        </w:rPr>
        <w:t>OOP</w:t>
      </w:r>
      <w:r w:rsidRPr="00FE51D9">
        <w:rPr>
          <w:rFonts w:ascii="Times New Roman" w:hAnsi="Times New Roman" w:cs="Times New Roman"/>
          <w:b w:val="0"/>
          <w:sz w:val="24"/>
          <w:szCs w:val="24"/>
        </w:rPr>
        <w:t xml:space="preserve">; </w:t>
      </w:r>
      <w:ins w:id="94" w:author="Elzur, Uri" w:date="2016-02-07T20:46:00Z">
        <w:r w:rsidR="00AF4A84">
          <w:rPr>
            <w:rFonts w:ascii="Times New Roman" w:hAnsi="Times New Roman" w:cs="Times New Roman"/>
            <w:b w:val="0"/>
            <w:sz w:val="24"/>
            <w:szCs w:val="24"/>
          </w:rPr>
          <w:t xml:space="preserve">the board will strive to direct the </w:t>
        </w:r>
      </w:ins>
      <w:ins w:id="95" w:author="Elzur, Uri" w:date="2016-02-14T21:24:00Z">
        <w:r w:rsidR="00FF6C88">
          <w:rPr>
            <w:rFonts w:ascii="Times New Roman" w:hAnsi="Times New Roman" w:cs="Times New Roman"/>
            <w:b w:val="0"/>
            <w:sz w:val="24"/>
            <w:szCs w:val="24"/>
          </w:rPr>
          <w:t xml:space="preserve">OOP </w:t>
        </w:r>
      </w:ins>
      <w:ins w:id="96" w:author="Elzur, Uri" w:date="2016-02-07T20:46:00Z">
        <w:r w:rsidR="00AF4A84">
          <w:rPr>
            <w:rFonts w:ascii="Times New Roman" w:hAnsi="Times New Roman" w:cs="Times New Roman"/>
            <w:b w:val="0"/>
            <w:sz w:val="24"/>
            <w:szCs w:val="24"/>
          </w:rPr>
          <w:t>Vision and Scope in accordance with the rel</w:t>
        </w:r>
      </w:ins>
      <w:ins w:id="97" w:author="Elzur, Uri" w:date="2016-02-07T20:47:00Z">
        <w:r w:rsidR="00AF4A84">
          <w:rPr>
            <w:rFonts w:ascii="Times New Roman" w:hAnsi="Times New Roman" w:cs="Times New Roman"/>
            <w:b w:val="0"/>
            <w:sz w:val="24"/>
            <w:szCs w:val="24"/>
          </w:rPr>
          <w:t>e</w:t>
        </w:r>
      </w:ins>
      <w:ins w:id="98" w:author="Elzur, Uri" w:date="2016-02-07T20:46:00Z">
        <w:r w:rsidR="00FF6C88">
          <w:rPr>
            <w:rFonts w:ascii="Times New Roman" w:hAnsi="Times New Roman" w:cs="Times New Roman"/>
            <w:b w:val="0"/>
            <w:sz w:val="24"/>
            <w:szCs w:val="24"/>
          </w:rPr>
          <w:t>vant</w:t>
        </w:r>
        <w:r w:rsidR="00AF4A84">
          <w:rPr>
            <w:rFonts w:ascii="Times New Roman" w:hAnsi="Times New Roman" w:cs="Times New Roman"/>
            <w:b w:val="0"/>
            <w:sz w:val="24"/>
            <w:szCs w:val="24"/>
          </w:rPr>
          <w:t xml:space="preserve"> EU-T</w:t>
        </w:r>
      </w:ins>
      <w:ins w:id="99" w:author="Elzur, Uri" w:date="2016-02-07T20:47:00Z">
        <w:r w:rsidR="00AF4A84">
          <w:rPr>
            <w:rFonts w:ascii="Times New Roman" w:hAnsi="Times New Roman" w:cs="Times New Roman"/>
            <w:b w:val="0"/>
            <w:sz w:val="24"/>
            <w:szCs w:val="24"/>
          </w:rPr>
          <w:t>AB</w:t>
        </w:r>
      </w:ins>
      <w:ins w:id="100" w:author="Elzur, Uri" w:date="2016-02-14T21:25:00Z">
        <w:r w:rsidR="00FF6C88">
          <w:rPr>
            <w:rFonts w:ascii="Times New Roman" w:hAnsi="Times New Roman" w:cs="Times New Roman"/>
            <w:b w:val="0"/>
            <w:sz w:val="24"/>
            <w:szCs w:val="24"/>
          </w:rPr>
          <w:t xml:space="preserve"> advice</w:t>
        </w:r>
      </w:ins>
      <w:ins w:id="101" w:author="Elzur, Uri" w:date="2016-02-07T20:47:00Z">
        <w:r w:rsidR="00AF4A84">
          <w:rPr>
            <w:rFonts w:ascii="Times New Roman" w:hAnsi="Times New Roman" w:cs="Times New Roman"/>
            <w:b w:val="0"/>
            <w:sz w:val="24"/>
            <w:szCs w:val="24"/>
          </w:rPr>
          <w:t xml:space="preserve">. The board will pass along to the TSC members any technical advice provided by the EU-TAB </w:t>
        </w:r>
      </w:ins>
    </w:p>
    <w:p w:rsidR="00DD36E1" w:rsidRDefault="005549E4" w:rsidP="00F10BE4">
      <w:pPr>
        <w:pStyle w:val="Heading1"/>
        <w:keepNext w:val="0"/>
        <w:numPr>
          <w:ilvl w:val="2"/>
          <w:numId w:val="2"/>
        </w:numPr>
        <w:adjustRightInd/>
        <w:spacing w:before="0"/>
        <w:rPr>
          <w:ins w:id="102" w:author="Elzur, Uri" w:date="2016-02-14T22:12:00Z"/>
          <w:rFonts w:ascii="Times New Roman" w:hAnsi="Times New Roman" w:cs="Times New Roman"/>
          <w:b w:val="0"/>
          <w:sz w:val="24"/>
          <w:szCs w:val="24"/>
        </w:rPr>
      </w:pPr>
      <w:proofErr w:type="gramStart"/>
      <w:r>
        <w:rPr>
          <w:rFonts w:ascii="Times New Roman" w:hAnsi="Times New Roman" w:cs="Times New Roman"/>
          <w:b w:val="0"/>
          <w:sz w:val="24"/>
          <w:szCs w:val="24"/>
        </w:rPr>
        <w:t>a</w:t>
      </w:r>
      <w:r w:rsidR="007C4CEF" w:rsidRPr="00BF55BF">
        <w:rPr>
          <w:rFonts w:ascii="Times New Roman" w:hAnsi="Times New Roman" w:cs="Times New Roman"/>
          <w:b w:val="0"/>
          <w:sz w:val="24"/>
          <w:szCs w:val="24"/>
        </w:rPr>
        <w:t>pproving</w:t>
      </w:r>
      <w:proofErr w:type="gramEnd"/>
      <w:r w:rsidR="007C4CEF" w:rsidRPr="00BF55BF">
        <w:rPr>
          <w:rFonts w:ascii="Times New Roman" w:hAnsi="Times New Roman" w:cs="Times New Roman"/>
          <w:b w:val="0"/>
          <w:sz w:val="24"/>
          <w:szCs w:val="24"/>
        </w:rPr>
        <w:t xml:space="preserve"> procedures for</w:t>
      </w:r>
      <w:r w:rsidR="007C4CEF">
        <w:rPr>
          <w:rFonts w:ascii="Times New Roman" w:hAnsi="Times New Roman" w:cs="Times New Roman"/>
          <w:b w:val="0"/>
          <w:sz w:val="24"/>
          <w:szCs w:val="24"/>
        </w:rPr>
        <w:t xml:space="preserve"> </w:t>
      </w:r>
      <w:r w:rsidR="007C4CEF" w:rsidRPr="00BF55BF">
        <w:rPr>
          <w:rFonts w:ascii="Times New Roman" w:hAnsi="Times New Roman" w:cs="Times New Roman"/>
          <w:b w:val="0"/>
          <w:sz w:val="24"/>
          <w:szCs w:val="24"/>
        </w:rPr>
        <w:t xml:space="preserve">the nomination and election of </w:t>
      </w:r>
      <w:r w:rsidR="007C4CEF">
        <w:rPr>
          <w:rFonts w:ascii="Times New Roman" w:hAnsi="Times New Roman" w:cs="Times New Roman"/>
          <w:b w:val="0"/>
          <w:sz w:val="24"/>
          <w:szCs w:val="24"/>
        </w:rPr>
        <w:t xml:space="preserve">(1) </w:t>
      </w:r>
      <w:r w:rsidR="007C4CEF" w:rsidRPr="00BF55BF">
        <w:rPr>
          <w:rFonts w:ascii="Times New Roman" w:hAnsi="Times New Roman" w:cs="Times New Roman"/>
          <w:b w:val="0"/>
          <w:sz w:val="24"/>
          <w:szCs w:val="24"/>
        </w:rPr>
        <w:t>General Member representatives to the Governing Board</w:t>
      </w:r>
      <w:r w:rsidR="007C4CEF">
        <w:rPr>
          <w:rFonts w:ascii="Times New Roman" w:hAnsi="Times New Roman" w:cs="Times New Roman"/>
          <w:b w:val="0"/>
          <w:sz w:val="24"/>
          <w:szCs w:val="24"/>
        </w:rPr>
        <w:t>,</w:t>
      </w:r>
      <w:r w:rsidR="007C4CEF" w:rsidRPr="00BF55BF">
        <w:rPr>
          <w:rFonts w:ascii="Times New Roman" w:hAnsi="Times New Roman" w:cs="Times New Roman"/>
          <w:b w:val="0"/>
          <w:sz w:val="24"/>
          <w:szCs w:val="24"/>
        </w:rPr>
        <w:t xml:space="preserve"> and </w:t>
      </w:r>
      <w:r w:rsidR="007C4CEF">
        <w:rPr>
          <w:rFonts w:ascii="Times New Roman" w:hAnsi="Times New Roman" w:cs="Times New Roman"/>
          <w:b w:val="0"/>
          <w:sz w:val="24"/>
          <w:szCs w:val="24"/>
        </w:rPr>
        <w:t xml:space="preserve">(2) </w:t>
      </w:r>
      <w:r w:rsidR="007C4CEF" w:rsidRPr="00BF55BF">
        <w:rPr>
          <w:rFonts w:ascii="Times New Roman" w:hAnsi="Times New Roman" w:cs="Times New Roman"/>
          <w:b w:val="0"/>
          <w:sz w:val="24"/>
          <w:szCs w:val="24"/>
        </w:rPr>
        <w:t xml:space="preserve">any officer or </w:t>
      </w:r>
      <w:r w:rsidR="007C4CEF">
        <w:rPr>
          <w:rFonts w:ascii="Times New Roman" w:hAnsi="Times New Roman" w:cs="Times New Roman"/>
          <w:b w:val="0"/>
          <w:sz w:val="24"/>
          <w:szCs w:val="24"/>
        </w:rPr>
        <w:t>other</w:t>
      </w:r>
      <w:r w:rsidR="007C4CEF" w:rsidRPr="00BF55BF">
        <w:rPr>
          <w:rFonts w:ascii="Times New Roman" w:hAnsi="Times New Roman" w:cs="Times New Roman"/>
          <w:b w:val="0"/>
          <w:sz w:val="24"/>
          <w:szCs w:val="24"/>
        </w:rPr>
        <w:t xml:space="preserve"> positions created by the Governing Board</w:t>
      </w:r>
    </w:p>
    <w:p w:rsidR="007C4CEF" w:rsidRPr="00BF55BF" w:rsidRDefault="00DD36E1" w:rsidP="00F10BE4">
      <w:pPr>
        <w:pStyle w:val="Heading1"/>
        <w:keepNext w:val="0"/>
        <w:numPr>
          <w:ilvl w:val="2"/>
          <w:numId w:val="2"/>
        </w:numPr>
        <w:adjustRightInd/>
        <w:spacing w:before="0"/>
        <w:rPr>
          <w:rFonts w:ascii="Times New Roman" w:hAnsi="Times New Roman" w:cs="Times New Roman"/>
          <w:b w:val="0"/>
          <w:sz w:val="24"/>
          <w:szCs w:val="24"/>
        </w:rPr>
      </w:pPr>
      <w:proofErr w:type="gramStart"/>
      <w:ins w:id="103" w:author="Elzur, Uri" w:date="2016-02-14T22:12:00Z">
        <w:r>
          <w:rPr>
            <w:rFonts w:ascii="Times New Roman" w:hAnsi="Times New Roman" w:cs="Times New Roman"/>
            <w:b w:val="0"/>
            <w:sz w:val="24"/>
            <w:szCs w:val="24"/>
          </w:rPr>
          <w:t>the</w:t>
        </w:r>
        <w:proofErr w:type="gramEnd"/>
        <w:r>
          <w:rPr>
            <w:rFonts w:ascii="Times New Roman" w:hAnsi="Times New Roman" w:cs="Times New Roman"/>
            <w:b w:val="0"/>
            <w:sz w:val="24"/>
            <w:szCs w:val="24"/>
          </w:rPr>
          <w:t xml:space="preserve"> board may set sub-committees for </w:t>
        </w:r>
      </w:ins>
      <w:ins w:id="104" w:author="Elzur, Uri" w:date="2016-02-14T22:13:00Z">
        <w:r>
          <w:rPr>
            <w:rFonts w:ascii="Times New Roman" w:hAnsi="Times New Roman" w:cs="Times New Roman"/>
            <w:b w:val="0"/>
            <w:sz w:val="24"/>
            <w:szCs w:val="24"/>
          </w:rPr>
          <w:t>its business e.g. marketing, IP and legal, finance any ad-hoc business</w:t>
        </w:r>
      </w:ins>
      <w:ins w:id="105" w:author="Elzur, Uri" w:date="2016-02-14T22:12:00Z">
        <w:r>
          <w:rPr>
            <w:rFonts w:ascii="Times New Roman" w:hAnsi="Times New Roman" w:cs="Times New Roman"/>
            <w:b w:val="0"/>
            <w:sz w:val="24"/>
            <w:szCs w:val="24"/>
          </w:rPr>
          <w:t xml:space="preserve"> </w:t>
        </w:r>
      </w:ins>
      <w:ins w:id="106" w:author="Elzur, Uri" w:date="2016-02-14T22:13:00Z">
        <w:r>
          <w:rPr>
            <w:rFonts w:ascii="Times New Roman" w:hAnsi="Times New Roman" w:cs="Times New Roman"/>
            <w:b w:val="0"/>
            <w:sz w:val="24"/>
            <w:szCs w:val="24"/>
          </w:rPr>
          <w:t>etc.</w:t>
        </w:r>
      </w:ins>
      <w:r w:rsidR="007C4CEF" w:rsidRPr="00BF55BF">
        <w:rPr>
          <w:rFonts w:ascii="Times New Roman" w:hAnsi="Times New Roman" w:cs="Times New Roman"/>
          <w:b w:val="0"/>
          <w:sz w:val="24"/>
          <w:szCs w:val="24"/>
        </w:rPr>
        <w:t>.</w:t>
      </w:r>
    </w:p>
    <w:p w:rsidR="00FE51D9" w:rsidRPr="004D64AD" w:rsidRDefault="00AD1E23" w:rsidP="00F10BE4">
      <w:pPr>
        <w:pStyle w:val="Heading1"/>
        <w:keepNext w:val="0"/>
        <w:numPr>
          <w:ilvl w:val="2"/>
          <w:numId w:val="2"/>
        </w:numPr>
        <w:adjustRightInd/>
        <w:spacing w:before="0"/>
        <w:rPr>
          <w:rFonts w:ascii="Times New Roman" w:hAnsi="Times New Roman" w:cs="Times New Roman"/>
          <w:b w:val="0"/>
          <w:sz w:val="24"/>
          <w:szCs w:val="24"/>
        </w:rPr>
      </w:pPr>
      <w:proofErr w:type="gramStart"/>
      <w:r>
        <w:rPr>
          <w:rFonts w:ascii="Times New Roman" w:hAnsi="Times New Roman" w:cs="Times New Roman"/>
          <w:b w:val="0"/>
          <w:sz w:val="24"/>
          <w:szCs w:val="24"/>
        </w:rPr>
        <w:t>voting</w:t>
      </w:r>
      <w:proofErr w:type="gramEnd"/>
      <w:r w:rsidR="00FE51D9" w:rsidRPr="00FE51D9">
        <w:rPr>
          <w:rFonts w:ascii="Times New Roman" w:hAnsi="Times New Roman" w:cs="Times New Roman"/>
          <w:b w:val="0"/>
          <w:sz w:val="24"/>
          <w:szCs w:val="24"/>
        </w:rPr>
        <w:t xml:space="preserve"> on </w:t>
      </w:r>
      <w:r w:rsidR="00A208B3">
        <w:rPr>
          <w:rFonts w:ascii="Times New Roman" w:hAnsi="Times New Roman" w:cs="Times New Roman"/>
          <w:b w:val="0"/>
          <w:sz w:val="24"/>
          <w:szCs w:val="24"/>
        </w:rPr>
        <w:t xml:space="preserve">all </w:t>
      </w:r>
      <w:r w:rsidR="00FE51D9" w:rsidRPr="00FE51D9">
        <w:rPr>
          <w:rFonts w:ascii="Times New Roman" w:hAnsi="Times New Roman" w:cs="Times New Roman"/>
          <w:b w:val="0"/>
          <w:sz w:val="24"/>
          <w:szCs w:val="24"/>
        </w:rPr>
        <w:t xml:space="preserve">decisions or matters </w:t>
      </w:r>
      <w:r w:rsidR="00A208B3">
        <w:rPr>
          <w:rFonts w:ascii="Times New Roman" w:hAnsi="Times New Roman" w:cs="Times New Roman"/>
          <w:b w:val="0"/>
          <w:sz w:val="24"/>
          <w:szCs w:val="24"/>
        </w:rPr>
        <w:t xml:space="preserve">coming </w:t>
      </w:r>
      <w:r w:rsidR="00FE51D9" w:rsidRPr="00FE51D9">
        <w:rPr>
          <w:rFonts w:ascii="Times New Roman" w:hAnsi="Times New Roman" w:cs="Times New Roman"/>
          <w:b w:val="0"/>
          <w:sz w:val="24"/>
          <w:szCs w:val="24"/>
        </w:rPr>
        <w:t>before the Governing Board.</w:t>
      </w:r>
    </w:p>
    <w:p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Technical Steering Committee (“TSC”)</w:t>
      </w:r>
    </w:p>
    <w:p w:rsidR="00B616A5" w:rsidRDefault="00B616A5"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Composition</w:t>
      </w:r>
    </w:p>
    <w:p w:rsidR="00B616A5" w:rsidRPr="00B616A5" w:rsidRDefault="00B616A5" w:rsidP="00FF6C88">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 xml:space="preserve">Startup Period: During the first </w:t>
      </w:r>
      <w:del w:id="107" w:author="Chris Donley" w:date="2016-02-17T21:22:00Z">
        <w:r w:rsidDel="00E64A5A">
          <w:rPr>
            <w:rFonts w:ascii="Times New Roman" w:hAnsi="Times New Roman" w:cs="Times New Roman"/>
            <w:b w:val="0"/>
            <w:sz w:val="24"/>
            <w:szCs w:val="24"/>
          </w:rPr>
          <w:delText xml:space="preserve">six </w:delText>
        </w:r>
      </w:del>
      <w:commentRangeStart w:id="108"/>
      <w:ins w:id="109" w:author="Chris Donley" w:date="2016-02-17T21:22:00Z">
        <w:r w:rsidR="00E64A5A">
          <w:rPr>
            <w:rFonts w:ascii="Times New Roman" w:hAnsi="Times New Roman" w:cs="Times New Roman"/>
            <w:b w:val="0"/>
            <w:sz w:val="24"/>
            <w:szCs w:val="24"/>
          </w:rPr>
          <w:t>eighteen</w:t>
        </w:r>
        <w:r w:rsidR="00E64A5A">
          <w:rPr>
            <w:rFonts w:ascii="Times New Roman" w:hAnsi="Times New Roman" w:cs="Times New Roman"/>
            <w:b w:val="0"/>
            <w:sz w:val="24"/>
            <w:szCs w:val="24"/>
          </w:rPr>
          <w:t xml:space="preserve"> </w:t>
        </w:r>
      </w:ins>
      <w:r>
        <w:rPr>
          <w:rFonts w:ascii="Times New Roman" w:hAnsi="Times New Roman" w:cs="Times New Roman"/>
          <w:b w:val="0"/>
          <w:sz w:val="24"/>
          <w:szCs w:val="24"/>
        </w:rPr>
        <w:t>(</w:t>
      </w:r>
      <w:ins w:id="110" w:author="Chris Donley" w:date="2016-02-17T21:22:00Z">
        <w:r w:rsidR="00E64A5A">
          <w:rPr>
            <w:rFonts w:ascii="Times New Roman" w:hAnsi="Times New Roman" w:cs="Times New Roman"/>
            <w:b w:val="0"/>
            <w:sz w:val="24"/>
            <w:szCs w:val="24"/>
          </w:rPr>
          <w:t>18</w:t>
        </w:r>
      </w:ins>
      <w:del w:id="111" w:author="Chris Donley" w:date="2016-02-17T21:22:00Z">
        <w:r w:rsidDel="00E64A5A">
          <w:rPr>
            <w:rFonts w:ascii="Times New Roman" w:hAnsi="Times New Roman" w:cs="Times New Roman"/>
            <w:b w:val="0"/>
            <w:sz w:val="24"/>
            <w:szCs w:val="24"/>
          </w:rPr>
          <w:delText>6</w:delText>
        </w:r>
      </w:del>
      <w:commentRangeEnd w:id="108"/>
      <w:r w:rsidR="00E64A5A">
        <w:rPr>
          <w:rStyle w:val="CommentReference"/>
          <w:rFonts w:ascii="Times New Roman" w:hAnsi="Times New Roman"/>
          <w:b w:val="0"/>
        </w:rPr>
        <w:commentReference w:id="108"/>
      </w:r>
      <w:r>
        <w:rPr>
          <w:rFonts w:ascii="Times New Roman" w:hAnsi="Times New Roman" w:cs="Times New Roman"/>
          <w:b w:val="0"/>
          <w:sz w:val="24"/>
          <w:szCs w:val="24"/>
        </w:rPr>
        <w:t>) months after project launch</w:t>
      </w:r>
      <w:ins w:id="112" w:author="Elzur, Uri" w:date="2016-02-14T21:26:00Z">
        <w:r w:rsidR="00FF6C88">
          <w:rPr>
            <w:rFonts w:ascii="Times New Roman" w:hAnsi="Times New Roman" w:cs="Times New Roman"/>
            <w:b w:val="0"/>
            <w:sz w:val="24"/>
            <w:szCs w:val="24"/>
          </w:rPr>
          <w:t xml:space="preserve"> </w:t>
        </w:r>
      </w:ins>
      <w:ins w:id="113" w:author="Elzur, Uri" w:date="2016-02-14T21:27:00Z">
        <w:r w:rsidR="00FF6C88">
          <w:rPr>
            <w:rFonts w:ascii="Times New Roman" w:hAnsi="Times New Roman" w:cs="Times New Roman"/>
            <w:b w:val="0"/>
            <w:sz w:val="24"/>
            <w:szCs w:val="24"/>
          </w:rPr>
          <w:t xml:space="preserve">and/or for a period approved by the Board as the time the community reached adequate stability/maturity and has native community of developers (the longer of the two may apply) and </w:t>
        </w:r>
      </w:ins>
      <w:ins w:id="114" w:author="Elzur, Uri" w:date="2016-02-14T21:28:00Z">
        <w:r w:rsidR="00FF6C88">
          <w:rPr>
            <w:rFonts w:ascii="Times New Roman" w:hAnsi="Times New Roman" w:cs="Times New Roman"/>
            <w:b w:val="0"/>
            <w:sz w:val="24"/>
            <w:szCs w:val="24"/>
          </w:rPr>
          <w:t xml:space="preserve">in any case for at least the duration till the first community code </w:t>
        </w:r>
      </w:ins>
      <w:ins w:id="115" w:author="Elzur, Uri" w:date="2016-02-14T21:26:00Z">
        <w:r w:rsidR="00FF6C88">
          <w:rPr>
            <w:rFonts w:ascii="Times New Roman" w:hAnsi="Times New Roman" w:cs="Times New Roman"/>
            <w:b w:val="0"/>
            <w:sz w:val="24"/>
            <w:szCs w:val="24"/>
          </w:rPr>
          <w:t>release</w:t>
        </w:r>
      </w:ins>
      <w:r>
        <w:rPr>
          <w:rFonts w:ascii="Times New Roman" w:hAnsi="Times New Roman" w:cs="Times New Roman"/>
          <w:b w:val="0"/>
          <w:sz w:val="24"/>
          <w:szCs w:val="24"/>
        </w:rPr>
        <w:t>, the</w:t>
      </w:r>
      <w:r w:rsidR="00FE51D9" w:rsidRPr="00FE51D9">
        <w:rPr>
          <w:rFonts w:ascii="Times New Roman" w:hAnsi="Times New Roman" w:cs="Times New Roman"/>
          <w:b w:val="0"/>
          <w:sz w:val="24"/>
          <w:szCs w:val="24"/>
        </w:rPr>
        <w:t xml:space="preserve"> TSC v</w:t>
      </w:r>
      <w:r>
        <w:rPr>
          <w:rFonts w:ascii="Times New Roman" w:hAnsi="Times New Roman" w:cs="Times New Roman"/>
          <w:b w:val="0"/>
          <w:sz w:val="24"/>
          <w:szCs w:val="24"/>
        </w:rPr>
        <w:t>oting members shall consist of o</w:t>
      </w:r>
      <w:r w:rsidR="00FE51D9" w:rsidRPr="00B616A5">
        <w:rPr>
          <w:rFonts w:ascii="Times New Roman" w:hAnsi="Times New Roman" w:cs="Times New Roman"/>
          <w:b w:val="0"/>
          <w:sz w:val="24"/>
          <w:szCs w:val="24"/>
        </w:rPr>
        <w:t>ne</w:t>
      </w:r>
      <w:r>
        <w:rPr>
          <w:rFonts w:ascii="Times New Roman" w:hAnsi="Times New Roman" w:cs="Times New Roman"/>
          <w:b w:val="0"/>
          <w:sz w:val="24"/>
          <w:szCs w:val="24"/>
        </w:rPr>
        <w:t xml:space="preserve"> (1)</w:t>
      </w:r>
      <w:r w:rsidR="00FE51D9" w:rsidRPr="00B616A5">
        <w:rPr>
          <w:rFonts w:ascii="Times New Roman" w:hAnsi="Times New Roman" w:cs="Times New Roman"/>
          <w:b w:val="0"/>
          <w:sz w:val="24"/>
          <w:szCs w:val="24"/>
        </w:rPr>
        <w:t xml:space="preserve"> appointed representative from each </w:t>
      </w:r>
      <w:r w:rsidR="00C71920" w:rsidRPr="00B616A5">
        <w:rPr>
          <w:rFonts w:ascii="Times New Roman" w:hAnsi="Times New Roman" w:cs="Times New Roman"/>
          <w:b w:val="0"/>
          <w:sz w:val="24"/>
          <w:szCs w:val="24"/>
        </w:rPr>
        <w:t>Premier</w:t>
      </w:r>
      <w:r>
        <w:rPr>
          <w:rFonts w:ascii="Times New Roman" w:hAnsi="Times New Roman" w:cs="Times New Roman"/>
          <w:b w:val="0"/>
          <w:sz w:val="24"/>
          <w:szCs w:val="24"/>
        </w:rPr>
        <w:t xml:space="preserve"> Member and e</w:t>
      </w:r>
      <w:r w:rsidR="00FE51D9" w:rsidRPr="00FE51D9">
        <w:rPr>
          <w:rFonts w:ascii="Times New Roman" w:hAnsi="Times New Roman" w:cs="Times New Roman"/>
          <w:b w:val="0"/>
          <w:sz w:val="24"/>
          <w:szCs w:val="24"/>
        </w:rPr>
        <w:t xml:space="preserve">ach </w:t>
      </w:r>
      <w:r w:rsidR="009C35BD">
        <w:rPr>
          <w:rFonts w:ascii="Times New Roman" w:hAnsi="Times New Roman" w:cs="Times New Roman"/>
          <w:b w:val="0"/>
          <w:sz w:val="24"/>
          <w:szCs w:val="24"/>
        </w:rPr>
        <w:t>Top Level P</w:t>
      </w:r>
      <w:r w:rsidR="009C35BD" w:rsidRPr="00FE51D9">
        <w:rPr>
          <w:rFonts w:ascii="Times New Roman" w:hAnsi="Times New Roman" w:cs="Times New Roman"/>
          <w:b w:val="0"/>
          <w:sz w:val="24"/>
          <w:szCs w:val="24"/>
        </w:rPr>
        <w:t xml:space="preserve">roject </w:t>
      </w:r>
      <w:r w:rsidR="00FE51D9" w:rsidRPr="00FE51D9">
        <w:rPr>
          <w:rFonts w:ascii="Times New Roman" w:hAnsi="Times New Roman" w:cs="Times New Roman"/>
          <w:b w:val="0"/>
          <w:sz w:val="24"/>
          <w:szCs w:val="24"/>
        </w:rPr>
        <w:t>Maintainer</w:t>
      </w:r>
      <w:r>
        <w:rPr>
          <w:rFonts w:ascii="Times New Roman" w:hAnsi="Times New Roman" w:cs="Times New Roman"/>
          <w:b w:val="0"/>
          <w:sz w:val="24"/>
          <w:szCs w:val="24"/>
        </w:rPr>
        <w:t xml:space="preserve">, provided that no company (including related companies or affiliates under common control) shall have more than </w:t>
      </w:r>
      <w:commentRangeStart w:id="116"/>
      <w:r>
        <w:rPr>
          <w:rFonts w:ascii="Times New Roman" w:hAnsi="Times New Roman" w:cs="Times New Roman"/>
          <w:b w:val="0"/>
          <w:sz w:val="24"/>
          <w:szCs w:val="24"/>
        </w:rPr>
        <w:t>three (</w:t>
      </w:r>
      <w:commentRangeEnd w:id="116"/>
      <w:r w:rsidR="002946B4">
        <w:rPr>
          <w:rStyle w:val="CommentReference"/>
          <w:rFonts w:ascii="Times New Roman" w:hAnsi="Times New Roman"/>
          <w:b w:val="0"/>
        </w:rPr>
        <w:commentReference w:id="116"/>
      </w:r>
      <w:r>
        <w:rPr>
          <w:rFonts w:ascii="Times New Roman" w:hAnsi="Times New Roman" w:cs="Times New Roman"/>
          <w:b w:val="0"/>
          <w:sz w:val="24"/>
          <w:szCs w:val="24"/>
        </w:rPr>
        <w:t>3) votes on the TSC.</w:t>
      </w:r>
    </w:p>
    <w:p w:rsidR="002233D4" w:rsidRDefault="00B616A5" w:rsidP="00F10BE4">
      <w:pPr>
        <w:pStyle w:val="Heading1"/>
        <w:keepNext w:val="0"/>
        <w:numPr>
          <w:ilvl w:val="2"/>
          <w:numId w:val="2"/>
        </w:numPr>
        <w:adjustRightInd/>
        <w:spacing w:before="0"/>
        <w:rPr>
          <w:ins w:id="117" w:author="Elzur, Uri" w:date="2016-02-14T22:00:00Z"/>
          <w:rFonts w:ascii="Times New Roman" w:hAnsi="Times New Roman" w:cs="Times New Roman"/>
          <w:b w:val="0"/>
          <w:sz w:val="24"/>
          <w:szCs w:val="24"/>
        </w:rPr>
      </w:pPr>
      <w:r>
        <w:rPr>
          <w:rFonts w:ascii="Times New Roman" w:hAnsi="Times New Roman" w:cs="Times New Roman"/>
          <w:b w:val="0"/>
          <w:sz w:val="24"/>
          <w:szCs w:val="24"/>
        </w:rPr>
        <w:t>Steady State: After the Startup Period, there shall be a nomination and election period for electing Contributors or Maintainers to the TSC. The</w:t>
      </w:r>
      <w:r w:rsidRPr="00FE51D9">
        <w:rPr>
          <w:rFonts w:ascii="Times New Roman" w:hAnsi="Times New Roman" w:cs="Times New Roman"/>
          <w:b w:val="0"/>
          <w:sz w:val="24"/>
          <w:szCs w:val="24"/>
        </w:rPr>
        <w:t xml:space="preserve"> TSC </w:t>
      </w:r>
      <w:r>
        <w:rPr>
          <w:rFonts w:ascii="Times New Roman" w:hAnsi="Times New Roman" w:cs="Times New Roman"/>
          <w:b w:val="0"/>
          <w:sz w:val="24"/>
          <w:szCs w:val="24"/>
        </w:rPr>
        <w:t xml:space="preserve">voting members shall consist of eleven (11) elected Contributors or Maintainers chosen by the Active Contributors. An Active Contributor is defined as any Contributor who has had a contribution accepted into the </w:t>
      </w:r>
      <w:ins w:id="118" w:author="Elzur, Uri" w:date="2016-02-14T21:30:00Z">
        <w:r w:rsidR="00FF6C88">
          <w:rPr>
            <w:rFonts w:ascii="Times New Roman" w:hAnsi="Times New Roman" w:cs="Times New Roman"/>
            <w:b w:val="0"/>
            <w:sz w:val="24"/>
            <w:szCs w:val="24"/>
          </w:rPr>
          <w:t xml:space="preserve">released </w:t>
        </w:r>
      </w:ins>
      <w:r>
        <w:rPr>
          <w:rFonts w:ascii="Times New Roman" w:hAnsi="Times New Roman" w:cs="Times New Roman"/>
          <w:b w:val="0"/>
          <w:sz w:val="24"/>
          <w:szCs w:val="24"/>
        </w:rPr>
        <w:t xml:space="preserve">codebase during the prior twelve (12) months. </w:t>
      </w:r>
      <w:r w:rsidRPr="00B616A5">
        <w:rPr>
          <w:rFonts w:ascii="Times New Roman" w:hAnsi="Times New Roman" w:cs="Times New Roman"/>
          <w:b w:val="0"/>
          <w:sz w:val="24"/>
          <w:szCs w:val="24"/>
        </w:rPr>
        <w:t>The TSC shall approve the process and timing for nominations and elections held on an annual basis</w:t>
      </w:r>
      <w:ins w:id="119" w:author="Elzur, Uri" w:date="2016-02-14T22:00:00Z">
        <w:r w:rsidR="002233D4">
          <w:rPr>
            <w:rFonts w:ascii="Times New Roman" w:hAnsi="Times New Roman" w:cs="Times New Roman"/>
            <w:b w:val="0"/>
            <w:sz w:val="24"/>
            <w:szCs w:val="24"/>
          </w:rPr>
          <w:t>.</w:t>
        </w:r>
      </w:ins>
    </w:p>
    <w:p w:rsidR="00B616A5" w:rsidRPr="00B616A5" w:rsidRDefault="002233D4" w:rsidP="00F10BE4">
      <w:pPr>
        <w:pStyle w:val="Heading1"/>
        <w:keepNext w:val="0"/>
        <w:numPr>
          <w:ilvl w:val="2"/>
          <w:numId w:val="2"/>
        </w:numPr>
        <w:adjustRightInd/>
        <w:spacing w:before="0"/>
        <w:rPr>
          <w:rFonts w:ascii="Times New Roman" w:hAnsi="Times New Roman" w:cs="Times New Roman"/>
          <w:b w:val="0"/>
          <w:sz w:val="24"/>
          <w:szCs w:val="24"/>
        </w:rPr>
      </w:pPr>
      <w:ins w:id="120" w:author="Elzur, Uri" w:date="2016-02-14T22:00:00Z">
        <w:r>
          <w:rPr>
            <w:rFonts w:ascii="Times New Roman" w:hAnsi="Times New Roman" w:cs="Times New Roman"/>
            <w:b w:val="0"/>
            <w:sz w:val="24"/>
            <w:szCs w:val="24"/>
          </w:rPr>
          <w:t>In no case shall one company have more than 3 votes on the TSC</w:t>
        </w:r>
      </w:ins>
      <w:r w:rsidR="00B616A5" w:rsidRPr="00B616A5">
        <w:rPr>
          <w:rFonts w:ascii="Times New Roman" w:hAnsi="Times New Roman" w:cs="Times New Roman"/>
          <w:b w:val="0"/>
          <w:sz w:val="24"/>
          <w:szCs w:val="24"/>
        </w:rPr>
        <w:t>.</w:t>
      </w:r>
    </w:p>
    <w:p w:rsidR="00B616A5" w:rsidRPr="00B616A5" w:rsidRDefault="00B616A5" w:rsidP="00B616A5"/>
    <w:p w:rsidR="00FE51D9" w:rsidRPr="00FE51D9"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51D9">
        <w:rPr>
          <w:rFonts w:ascii="Times New Roman" w:hAnsi="Times New Roman" w:cs="Times New Roman"/>
          <w:b w:val="0"/>
          <w:sz w:val="24"/>
          <w:szCs w:val="24"/>
        </w:rPr>
        <w:t xml:space="preserve">TSC projects generally will involve </w:t>
      </w:r>
      <w:r w:rsidR="00215E3E">
        <w:rPr>
          <w:rFonts w:ascii="Times New Roman" w:hAnsi="Times New Roman" w:cs="Times New Roman"/>
          <w:b w:val="0"/>
          <w:sz w:val="24"/>
          <w:szCs w:val="24"/>
        </w:rPr>
        <w:t>M</w:t>
      </w:r>
      <w:r w:rsidRPr="00FE51D9">
        <w:rPr>
          <w:rFonts w:ascii="Times New Roman" w:hAnsi="Times New Roman" w:cs="Times New Roman"/>
          <w:b w:val="0"/>
          <w:sz w:val="24"/>
          <w:szCs w:val="24"/>
        </w:rPr>
        <w:t xml:space="preserve">aintainers and </w:t>
      </w:r>
      <w:r w:rsidR="00215E3E">
        <w:rPr>
          <w:rFonts w:ascii="Times New Roman" w:hAnsi="Times New Roman" w:cs="Times New Roman"/>
          <w:b w:val="0"/>
          <w:sz w:val="24"/>
          <w:szCs w:val="24"/>
        </w:rPr>
        <w:t>C</w:t>
      </w:r>
      <w:r w:rsidRPr="00FE51D9">
        <w:rPr>
          <w:rFonts w:ascii="Times New Roman" w:hAnsi="Times New Roman" w:cs="Times New Roman"/>
          <w:b w:val="0"/>
          <w:sz w:val="24"/>
          <w:szCs w:val="24"/>
        </w:rPr>
        <w:t xml:space="preserve">ontributors: </w:t>
      </w:r>
    </w:p>
    <w:p w:rsidR="00FE51D9" w:rsidRDefault="00FE51D9"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bCs/>
        </w:rPr>
        <w:t>Contributor</w:t>
      </w:r>
      <w:r w:rsidR="00C305A6">
        <w:rPr>
          <w:rFonts w:ascii="Times New Roman" w:hAnsi="Times New Roman" w:cs="Times New Roman"/>
          <w:bCs/>
        </w:rPr>
        <w:t>s</w:t>
      </w:r>
      <w:r w:rsidRPr="00FE51D9">
        <w:rPr>
          <w:rFonts w:ascii="Times New Roman" w:hAnsi="Times New Roman" w:cs="Times New Roman"/>
        </w:rPr>
        <w:t xml:space="preserve">: anyone in the </w:t>
      </w:r>
      <w:r w:rsidR="00B616A5">
        <w:rPr>
          <w:rFonts w:ascii="Times New Roman" w:hAnsi="Times New Roman" w:cs="Times New Roman"/>
        </w:rPr>
        <w:t xml:space="preserve">technical </w:t>
      </w:r>
      <w:r w:rsidRPr="00FE51D9">
        <w:rPr>
          <w:rFonts w:ascii="Times New Roman" w:hAnsi="Times New Roman" w:cs="Times New Roman"/>
        </w:rPr>
        <w:t>community that contributes code</w:t>
      </w:r>
      <w:r w:rsidR="00B616A5">
        <w:rPr>
          <w:rFonts w:ascii="Times New Roman" w:hAnsi="Times New Roman" w:cs="Times New Roman"/>
        </w:rPr>
        <w:t>,</w:t>
      </w:r>
      <w:r w:rsidRPr="00FE51D9">
        <w:rPr>
          <w:rFonts w:ascii="Times New Roman" w:hAnsi="Times New Roman" w:cs="Times New Roman"/>
        </w:rPr>
        <w:t xml:space="preserve"> documentation </w:t>
      </w:r>
      <w:r w:rsidR="00B616A5">
        <w:rPr>
          <w:rFonts w:ascii="Times New Roman" w:hAnsi="Times New Roman" w:cs="Times New Roman"/>
        </w:rPr>
        <w:t xml:space="preserve">or other technical artifacts </w:t>
      </w:r>
      <w:r w:rsidRPr="00FE51D9">
        <w:rPr>
          <w:rFonts w:ascii="Times New Roman" w:hAnsi="Times New Roman" w:cs="Times New Roman"/>
        </w:rPr>
        <w:t xml:space="preserve">to </w:t>
      </w:r>
      <w:r w:rsidR="00B616A5">
        <w:rPr>
          <w:rFonts w:ascii="Times New Roman" w:hAnsi="Times New Roman" w:cs="Times New Roman"/>
        </w:rPr>
        <w:t xml:space="preserve">the </w:t>
      </w:r>
      <w:r w:rsidR="00897A84">
        <w:rPr>
          <w:rFonts w:ascii="Times New Roman" w:hAnsi="Times New Roman" w:cs="Times New Roman"/>
        </w:rPr>
        <w:t>OOP</w:t>
      </w:r>
      <w:r w:rsidR="00B616A5">
        <w:rPr>
          <w:rFonts w:ascii="Times New Roman" w:hAnsi="Times New Roman" w:cs="Times New Roman"/>
        </w:rPr>
        <w:t xml:space="preserve"> codebase</w:t>
      </w:r>
      <w:r w:rsidR="00A34FAC">
        <w:rPr>
          <w:rFonts w:ascii="Times New Roman" w:hAnsi="Times New Roman" w:cs="Times New Roman"/>
        </w:rPr>
        <w:t xml:space="preserve">. </w:t>
      </w:r>
    </w:p>
    <w:p w:rsidR="00B616A5" w:rsidRPr="00B616A5" w:rsidRDefault="00B616A5"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bCs/>
        </w:rPr>
        <w:t>Maintainer</w:t>
      </w:r>
      <w:r>
        <w:rPr>
          <w:rFonts w:ascii="Times New Roman" w:hAnsi="Times New Roman" w:cs="Times New Roman"/>
          <w:bCs/>
        </w:rPr>
        <w:t>s</w:t>
      </w:r>
      <w:r w:rsidRPr="00FE51D9">
        <w:rPr>
          <w:rFonts w:ascii="Times New Roman" w:hAnsi="Times New Roman" w:cs="Times New Roman"/>
        </w:rPr>
        <w:t xml:space="preserve">: </w:t>
      </w:r>
      <w:r>
        <w:rPr>
          <w:rFonts w:ascii="Times New Roman" w:hAnsi="Times New Roman" w:cs="Times New Roman"/>
        </w:rPr>
        <w:t>Contributors who</w:t>
      </w:r>
      <w:r w:rsidRPr="00FE51D9">
        <w:rPr>
          <w:rFonts w:ascii="Times New Roman" w:hAnsi="Times New Roman" w:cs="Times New Roman"/>
        </w:rPr>
        <w:t xml:space="preserve"> ha</w:t>
      </w:r>
      <w:r>
        <w:rPr>
          <w:rFonts w:ascii="Times New Roman" w:hAnsi="Times New Roman" w:cs="Times New Roman"/>
        </w:rPr>
        <w:t>ve</w:t>
      </w:r>
      <w:r w:rsidRPr="00FE51D9">
        <w:rPr>
          <w:rFonts w:ascii="Times New Roman" w:hAnsi="Times New Roman" w:cs="Times New Roman"/>
        </w:rPr>
        <w:t xml:space="preserve"> the ability to commit code </w:t>
      </w:r>
      <w:r>
        <w:rPr>
          <w:rFonts w:ascii="Times New Roman" w:hAnsi="Times New Roman" w:cs="Times New Roman"/>
        </w:rPr>
        <w:t xml:space="preserve">and contributions </w:t>
      </w:r>
      <w:r w:rsidRPr="00FE51D9">
        <w:rPr>
          <w:rFonts w:ascii="Times New Roman" w:hAnsi="Times New Roman" w:cs="Times New Roman"/>
        </w:rPr>
        <w:t xml:space="preserve">to </w:t>
      </w:r>
      <w:r>
        <w:rPr>
          <w:rFonts w:ascii="Times New Roman" w:hAnsi="Times New Roman" w:cs="Times New Roman"/>
        </w:rPr>
        <w:t>a</w:t>
      </w:r>
      <w:r w:rsidRPr="00FE51D9">
        <w:rPr>
          <w:rFonts w:ascii="Times New Roman" w:hAnsi="Times New Roman" w:cs="Times New Roman"/>
        </w:rPr>
        <w:t xml:space="preserve"> </w:t>
      </w:r>
      <w:r>
        <w:rPr>
          <w:rFonts w:ascii="Times New Roman" w:hAnsi="Times New Roman" w:cs="Times New Roman"/>
        </w:rPr>
        <w:t>p</w:t>
      </w:r>
      <w:r w:rsidRPr="00FE51D9">
        <w:rPr>
          <w:rFonts w:ascii="Times New Roman" w:hAnsi="Times New Roman" w:cs="Times New Roman"/>
        </w:rPr>
        <w:t>roject’s main branch</w:t>
      </w:r>
      <w:r>
        <w:rPr>
          <w:rFonts w:ascii="Times New Roman" w:hAnsi="Times New Roman" w:cs="Times New Roman"/>
        </w:rPr>
        <w:t xml:space="preserve"> o</w:t>
      </w:r>
      <w:r w:rsidRPr="00FE51D9">
        <w:rPr>
          <w:rFonts w:ascii="Times New Roman" w:hAnsi="Times New Roman" w:cs="Times New Roman"/>
        </w:rPr>
        <w:t xml:space="preserve">n </w:t>
      </w:r>
      <w:r>
        <w:rPr>
          <w:rFonts w:ascii="Times New Roman" w:hAnsi="Times New Roman" w:cs="Times New Roman"/>
        </w:rPr>
        <w:t xml:space="preserve">an </w:t>
      </w:r>
      <w:r w:rsidR="00897A84">
        <w:rPr>
          <w:rFonts w:ascii="Times New Roman" w:hAnsi="Times New Roman" w:cs="Times New Roman"/>
        </w:rPr>
        <w:t>OOP</w:t>
      </w:r>
      <w:r>
        <w:rPr>
          <w:rFonts w:ascii="Times New Roman" w:hAnsi="Times New Roman" w:cs="Times New Roman"/>
        </w:rPr>
        <w:t xml:space="preserve"> project. A Contributor</w:t>
      </w:r>
      <w:r w:rsidRPr="00FE51D9">
        <w:rPr>
          <w:rFonts w:ascii="Times New Roman" w:hAnsi="Times New Roman" w:cs="Times New Roman"/>
        </w:rPr>
        <w:t xml:space="preserve"> </w:t>
      </w:r>
      <w:r w:rsidRPr="00FE51D9">
        <w:rPr>
          <w:rFonts w:ascii="Times New Roman" w:hAnsi="Times New Roman" w:cs="Times New Roman"/>
        </w:rPr>
        <w:lastRenderedPageBreak/>
        <w:t>may become</w:t>
      </w:r>
      <w:r>
        <w:rPr>
          <w:rFonts w:ascii="Times New Roman" w:hAnsi="Times New Roman" w:cs="Times New Roman"/>
        </w:rPr>
        <w:t xml:space="preserve"> a</w:t>
      </w:r>
      <w:r w:rsidRPr="00FE51D9">
        <w:rPr>
          <w:rFonts w:ascii="Times New Roman" w:hAnsi="Times New Roman" w:cs="Times New Roman"/>
        </w:rPr>
        <w:t xml:space="preserve"> </w:t>
      </w:r>
      <w:r>
        <w:rPr>
          <w:rFonts w:ascii="Times New Roman" w:hAnsi="Times New Roman" w:cs="Times New Roman"/>
        </w:rPr>
        <w:t>Maintainer by a majority approval of the existing Maintainers</w:t>
      </w:r>
      <w:ins w:id="121" w:author="Elzur, Uri" w:date="2016-02-14T21:31:00Z">
        <w:r w:rsidR="00FF6C88">
          <w:rPr>
            <w:rFonts w:ascii="Times New Roman" w:hAnsi="Times New Roman" w:cs="Times New Roman"/>
          </w:rPr>
          <w:t xml:space="preserve"> and/or can be recommended to the </w:t>
        </w:r>
      </w:ins>
      <w:ins w:id="122" w:author="Elzur, Uri" w:date="2016-02-14T21:32:00Z">
        <w:r w:rsidR="00FF6C88">
          <w:rPr>
            <w:rFonts w:ascii="Times New Roman" w:hAnsi="Times New Roman" w:cs="Times New Roman"/>
          </w:rPr>
          <w:t>T</w:t>
        </w:r>
      </w:ins>
      <w:ins w:id="123" w:author="Elzur, Uri" w:date="2016-02-14T21:31:00Z">
        <w:r w:rsidR="00FF6C88">
          <w:rPr>
            <w:rFonts w:ascii="Times New Roman" w:hAnsi="Times New Roman" w:cs="Times New Roman"/>
          </w:rPr>
          <w:t>SC at project initiation/acc</w:t>
        </w:r>
      </w:ins>
      <w:ins w:id="124" w:author="Elzur, Uri" w:date="2016-02-14T21:32:00Z">
        <w:r w:rsidR="00FF6C88">
          <w:rPr>
            <w:rFonts w:ascii="Times New Roman" w:hAnsi="Times New Roman" w:cs="Times New Roman"/>
          </w:rPr>
          <w:t>e</w:t>
        </w:r>
      </w:ins>
      <w:ins w:id="125" w:author="Elzur, Uri" w:date="2016-02-14T21:31:00Z">
        <w:r w:rsidR="00FF6C88">
          <w:rPr>
            <w:rFonts w:ascii="Times New Roman" w:hAnsi="Times New Roman" w:cs="Times New Roman"/>
          </w:rPr>
          <w:t xml:space="preserve">ptance </w:t>
        </w:r>
      </w:ins>
      <w:ins w:id="126" w:author="Elzur, Uri" w:date="2016-02-14T21:32:00Z">
        <w:r w:rsidR="00FF6C88">
          <w:rPr>
            <w:rFonts w:ascii="Times New Roman" w:hAnsi="Times New Roman" w:cs="Times New Roman"/>
          </w:rPr>
          <w:t>along with contributed initial code</w:t>
        </w:r>
      </w:ins>
      <w:r w:rsidRPr="00FE51D9">
        <w:rPr>
          <w:rFonts w:ascii="Times New Roman" w:hAnsi="Times New Roman" w:cs="Times New Roman"/>
        </w:rPr>
        <w:t>.</w:t>
      </w:r>
    </w:p>
    <w:p w:rsidR="00AD1E23"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Participation in </w:t>
      </w:r>
      <w:r w:rsidR="00897A84">
        <w:rPr>
          <w:rFonts w:ascii="Times New Roman" w:hAnsi="Times New Roman" w:cs="Times New Roman"/>
        </w:rPr>
        <w:t>OOP</w:t>
      </w:r>
      <w:r w:rsidRPr="00FE51D9">
        <w:rPr>
          <w:rFonts w:ascii="Times New Roman" w:hAnsi="Times New Roman" w:cs="Times New Roman"/>
        </w:rPr>
        <w:t xml:space="preserve"> through becoming a </w:t>
      </w:r>
      <w:r w:rsidR="00087F48">
        <w:rPr>
          <w:rFonts w:ascii="Times New Roman" w:hAnsi="Times New Roman" w:cs="Times New Roman"/>
        </w:rPr>
        <w:t>C</w:t>
      </w:r>
      <w:r w:rsidRPr="00FE51D9">
        <w:rPr>
          <w:rFonts w:ascii="Times New Roman" w:hAnsi="Times New Roman" w:cs="Times New Roman"/>
        </w:rPr>
        <w:t>ontributor an</w:t>
      </w:r>
      <w:r w:rsidR="00A34FAC">
        <w:rPr>
          <w:rFonts w:ascii="Times New Roman" w:hAnsi="Times New Roman" w:cs="Times New Roman"/>
        </w:rPr>
        <w:t xml:space="preserve">d/or </w:t>
      </w:r>
      <w:r w:rsidR="00087F48">
        <w:rPr>
          <w:rFonts w:ascii="Times New Roman" w:hAnsi="Times New Roman" w:cs="Times New Roman"/>
        </w:rPr>
        <w:t>M</w:t>
      </w:r>
      <w:r w:rsidR="00A34FAC">
        <w:rPr>
          <w:rFonts w:ascii="Times New Roman" w:hAnsi="Times New Roman" w:cs="Times New Roman"/>
        </w:rPr>
        <w:t xml:space="preserve">aintainer is open to </w:t>
      </w:r>
      <w:r w:rsidR="00AD1E23">
        <w:rPr>
          <w:rFonts w:ascii="Times New Roman" w:hAnsi="Times New Roman" w:cs="Times New Roman"/>
        </w:rPr>
        <w:t>anyone</w:t>
      </w:r>
      <w:r w:rsidR="00A34FAC">
        <w:rPr>
          <w:rFonts w:ascii="Times New Roman" w:hAnsi="Times New Roman" w:cs="Times New Roman"/>
        </w:rPr>
        <w:t>.</w:t>
      </w:r>
      <w:r w:rsidRPr="00FE51D9">
        <w:rPr>
          <w:rFonts w:ascii="Times New Roman" w:hAnsi="Times New Roman" w:cs="Times New Roman"/>
        </w:rPr>
        <w:t xml:space="preserve"> The TSC may</w:t>
      </w:r>
      <w:r w:rsidR="00AD1E23">
        <w:rPr>
          <w:rFonts w:ascii="Times New Roman" w:hAnsi="Times New Roman" w:cs="Times New Roman"/>
        </w:rPr>
        <w:t>:</w:t>
      </w:r>
    </w:p>
    <w:p w:rsidR="00AD1E23" w:rsidRPr="00AD1E23" w:rsidRDefault="00AD1E23"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sidRPr="00AD1E23">
        <w:rPr>
          <w:rFonts w:ascii="Times New Roman" w:hAnsi="Times New Roman" w:cs="Times New Roman"/>
        </w:rPr>
        <w:t>establish work flow</w:t>
      </w:r>
      <w:r>
        <w:rPr>
          <w:rFonts w:ascii="Times New Roman" w:hAnsi="Times New Roman" w:cs="Times New Roman"/>
        </w:rPr>
        <w:t xml:space="preserve">s and procedures </w:t>
      </w:r>
      <w:r w:rsidR="00087F48">
        <w:rPr>
          <w:rFonts w:ascii="Times New Roman" w:hAnsi="Times New Roman" w:cs="Times New Roman"/>
        </w:rPr>
        <w:t xml:space="preserve">for </w:t>
      </w:r>
      <w:r w:rsidR="00FE51D9" w:rsidRPr="00AD1E23">
        <w:rPr>
          <w:rFonts w:ascii="Times New Roman" w:hAnsi="Times New Roman" w:cs="Times New Roman"/>
        </w:rPr>
        <w:t>the submission, approval an</w:t>
      </w:r>
      <w:r w:rsidR="00B616A5">
        <w:rPr>
          <w:rFonts w:ascii="Times New Roman" w:hAnsi="Times New Roman" w:cs="Times New Roman"/>
        </w:rPr>
        <w:t xml:space="preserve">d closure or </w:t>
      </w:r>
      <w:r w:rsidR="00A34FAC" w:rsidRPr="00AD1E23">
        <w:rPr>
          <w:rFonts w:ascii="Times New Roman" w:hAnsi="Times New Roman" w:cs="Times New Roman"/>
        </w:rPr>
        <w:t xml:space="preserve">archiving of projects, </w:t>
      </w:r>
    </w:p>
    <w:p w:rsidR="00AD1E23" w:rsidRDefault="00AD1E23"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establish criteria and processes for </w:t>
      </w:r>
      <w:r w:rsidR="00FE51D9" w:rsidRPr="00FE51D9">
        <w:rPr>
          <w:rFonts w:ascii="Times New Roman" w:hAnsi="Times New Roman" w:cs="Times New Roman"/>
        </w:rPr>
        <w:t xml:space="preserve">the promotion </w:t>
      </w:r>
      <w:r w:rsidR="00C76965" w:rsidRPr="00FE51D9">
        <w:rPr>
          <w:rFonts w:ascii="Times New Roman" w:hAnsi="Times New Roman" w:cs="Times New Roman"/>
        </w:rPr>
        <w:t>of</w:t>
      </w:r>
      <w:r w:rsidR="00C76965">
        <w:rPr>
          <w:rFonts w:ascii="Times New Roman" w:hAnsi="Times New Roman" w:cs="Times New Roman"/>
        </w:rPr>
        <w:t xml:space="preserve"> </w:t>
      </w:r>
      <w:r w:rsidR="00B616A5">
        <w:rPr>
          <w:rFonts w:ascii="Times New Roman" w:hAnsi="Times New Roman" w:cs="Times New Roman"/>
        </w:rPr>
        <w:t>C</w:t>
      </w:r>
      <w:r w:rsidR="00C76965" w:rsidRPr="00FE51D9">
        <w:rPr>
          <w:rFonts w:ascii="Times New Roman" w:hAnsi="Times New Roman" w:cs="Times New Roman"/>
        </w:rPr>
        <w:t>ontributors</w:t>
      </w:r>
      <w:r w:rsidR="00FE51D9" w:rsidRPr="00FE51D9">
        <w:rPr>
          <w:rFonts w:ascii="Times New Roman" w:hAnsi="Times New Roman" w:cs="Times New Roman"/>
        </w:rPr>
        <w:t xml:space="preserve"> </w:t>
      </w:r>
      <w:r w:rsidR="00B616A5">
        <w:rPr>
          <w:rFonts w:ascii="Times New Roman" w:hAnsi="Times New Roman" w:cs="Times New Roman"/>
        </w:rPr>
        <w:t>to</w:t>
      </w:r>
      <w:r w:rsidR="00FE51D9" w:rsidRPr="00FE51D9">
        <w:rPr>
          <w:rFonts w:ascii="Times New Roman" w:hAnsi="Times New Roman" w:cs="Times New Roman"/>
        </w:rPr>
        <w:t xml:space="preserve"> </w:t>
      </w:r>
      <w:r w:rsidR="00215E3E">
        <w:rPr>
          <w:rFonts w:ascii="Times New Roman" w:hAnsi="Times New Roman" w:cs="Times New Roman"/>
        </w:rPr>
        <w:t>M</w:t>
      </w:r>
      <w:r w:rsidR="00A1688B">
        <w:rPr>
          <w:rFonts w:ascii="Times New Roman" w:hAnsi="Times New Roman" w:cs="Times New Roman"/>
        </w:rPr>
        <w:t>aintainer status</w:t>
      </w:r>
      <w:r>
        <w:rPr>
          <w:rFonts w:ascii="Times New Roman" w:hAnsi="Times New Roman" w:cs="Times New Roman"/>
        </w:rPr>
        <w:t>, and</w:t>
      </w:r>
    </w:p>
    <w:p w:rsidR="00FE51D9" w:rsidRPr="00A1688B" w:rsidRDefault="00FE51D9"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amend, adjust</w:t>
      </w:r>
      <w:r w:rsidR="00AD1E23">
        <w:rPr>
          <w:rFonts w:ascii="Times New Roman" w:hAnsi="Times New Roman" w:cs="Times New Roman"/>
        </w:rPr>
        <w:t xml:space="preserve"> and refin</w:t>
      </w:r>
      <w:r w:rsidR="00087F48">
        <w:rPr>
          <w:rFonts w:ascii="Times New Roman" w:hAnsi="Times New Roman" w:cs="Times New Roman"/>
        </w:rPr>
        <w:t>e</w:t>
      </w:r>
      <w:r w:rsidRPr="00FE51D9">
        <w:rPr>
          <w:rFonts w:ascii="Times New Roman" w:hAnsi="Times New Roman" w:cs="Times New Roman"/>
        </w:rPr>
        <w:t xml:space="preserve"> the roles of </w:t>
      </w:r>
      <w:r w:rsidR="00087F48">
        <w:rPr>
          <w:rFonts w:ascii="Times New Roman" w:hAnsi="Times New Roman" w:cs="Times New Roman"/>
        </w:rPr>
        <w:t>C</w:t>
      </w:r>
      <w:r w:rsidRPr="00FE51D9">
        <w:rPr>
          <w:rFonts w:ascii="Times New Roman" w:hAnsi="Times New Roman" w:cs="Times New Roman"/>
        </w:rPr>
        <w:t>ontr</w:t>
      </w:r>
      <w:r w:rsidR="00AD1E23">
        <w:rPr>
          <w:rFonts w:ascii="Times New Roman" w:hAnsi="Times New Roman" w:cs="Times New Roman"/>
        </w:rPr>
        <w:t xml:space="preserve">ibutors </w:t>
      </w:r>
      <w:r w:rsidR="00B616A5">
        <w:rPr>
          <w:rFonts w:ascii="Times New Roman" w:hAnsi="Times New Roman" w:cs="Times New Roman"/>
        </w:rPr>
        <w:t xml:space="preserve">and Maintainers </w:t>
      </w:r>
      <w:r w:rsidR="00AD1E23">
        <w:rPr>
          <w:rFonts w:ascii="Times New Roman" w:hAnsi="Times New Roman" w:cs="Times New Roman"/>
        </w:rPr>
        <w:t>listed in Section 4.</w:t>
      </w:r>
      <w:r w:rsidR="00A34FAC">
        <w:rPr>
          <w:rFonts w:ascii="Times New Roman" w:hAnsi="Times New Roman" w:cs="Times New Roman"/>
        </w:rPr>
        <w:t xml:space="preserve">b., </w:t>
      </w:r>
      <w:r w:rsidR="00B616A5">
        <w:rPr>
          <w:rFonts w:ascii="Times New Roman" w:hAnsi="Times New Roman" w:cs="Times New Roman"/>
        </w:rPr>
        <w:t xml:space="preserve">create new roles </w:t>
      </w:r>
      <w:r w:rsidR="00A34FAC">
        <w:rPr>
          <w:rFonts w:ascii="Times New Roman" w:hAnsi="Times New Roman" w:cs="Times New Roman"/>
        </w:rPr>
        <w:t xml:space="preserve">and publicly document </w:t>
      </w:r>
      <w:r w:rsidR="00B616A5">
        <w:rPr>
          <w:rFonts w:ascii="Times New Roman" w:hAnsi="Times New Roman" w:cs="Times New Roman"/>
        </w:rPr>
        <w:t xml:space="preserve">responsibilities and expectations for </w:t>
      </w:r>
      <w:r w:rsidR="00A34FAC">
        <w:rPr>
          <w:rFonts w:ascii="Times New Roman" w:hAnsi="Times New Roman" w:cs="Times New Roman"/>
        </w:rPr>
        <w:t xml:space="preserve">such roles, </w:t>
      </w:r>
      <w:r w:rsidRPr="00FE51D9">
        <w:rPr>
          <w:rFonts w:ascii="Times New Roman" w:hAnsi="Times New Roman" w:cs="Times New Roman"/>
        </w:rPr>
        <w:t>as it sees fit.</w:t>
      </w:r>
    </w:p>
    <w:p w:rsidR="00FE51D9" w:rsidRPr="00E64A5A" w:rsidRDefault="00FE51D9" w:rsidP="00E64A5A">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The TSC shall </w:t>
      </w:r>
      <w:r w:rsidR="00A34FAC">
        <w:rPr>
          <w:rFonts w:ascii="Times New Roman" w:hAnsi="Times New Roman" w:cs="Times New Roman"/>
        </w:rPr>
        <w:t>elect</w:t>
      </w:r>
      <w:r w:rsidRPr="00FE51D9">
        <w:rPr>
          <w:rFonts w:ascii="Times New Roman" w:hAnsi="Times New Roman" w:cs="Times New Roman"/>
        </w:rPr>
        <w:t xml:space="preserve"> a TSC Chair, who will </w:t>
      </w:r>
      <w:r w:rsidR="00AD1E23">
        <w:rPr>
          <w:rFonts w:ascii="Times New Roman" w:hAnsi="Times New Roman" w:cs="Times New Roman"/>
        </w:rPr>
        <w:t>also serve as</w:t>
      </w:r>
      <w:r w:rsidRPr="00FE51D9">
        <w:rPr>
          <w:rFonts w:ascii="Times New Roman" w:hAnsi="Times New Roman" w:cs="Times New Roman"/>
        </w:rPr>
        <w:t xml:space="preserve"> a voting member of the Governing Board</w:t>
      </w:r>
      <w:r w:rsidR="00087F48">
        <w:rPr>
          <w:rFonts w:ascii="Times New Roman" w:hAnsi="Times New Roman" w:cs="Times New Roman"/>
        </w:rPr>
        <w:t>,</w:t>
      </w:r>
      <w:r w:rsidR="00A34FAC">
        <w:rPr>
          <w:rFonts w:ascii="Times New Roman" w:hAnsi="Times New Roman" w:cs="Times New Roman"/>
        </w:rPr>
        <w:t xml:space="preserve"> and </w:t>
      </w:r>
      <w:r w:rsidR="00087F48">
        <w:rPr>
          <w:rFonts w:ascii="Times New Roman" w:hAnsi="Times New Roman" w:cs="Times New Roman"/>
        </w:rPr>
        <w:t xml:space="preserve">is </w:t>
      </w:r>
      <w:r w:rsidR="00A34FAC">
        <w:rPr>
          <w:rFonts w:ascii="Times New Roman" w:hAnsi="Times New Roman" w:cs="Times New Roman"/>
        </w:rPr>
        <w:t xml:space="preserve">expected to act as a liaison between the Governing Board and technical leadership of </w:t>
      </w:r>
      <w:r w:rsidR="00897A84">
        <w:rPr>
          <w:rFonts w:ascii="Times New Roman" w:hAnsi="Times New Roman" w:cs="Times New Roman"/>
        </w:rPr>
        <w:t>OOP</w:t>
      </w:r>
      <w:r w:rsidRPr="00FE51D9">
        <w:rPr>
          <w:rFonts w:ascii="Times New Roman" w:hAnsi="Times New Roman" w:cs="Times New Roman"/>
        </w:rPr>
        <w:t>.</w:t>
      </w:r>
      <w:ins w:id="127" w:author="Chris Donley" w:date="2016-02-17T21:24:00Z">
        <w:r w:rsidR="00E64A5A">
          <w:rPr>
            <w:rFonts w:ascii="Times New Roman" w:hAnsi="Times New Roman" w:cs="Times New Roman"/>
          </w:rPr>
          <w:t xml:space="preserve"> </w:t>
        </w:r>
        <w:r w:rsidR="00E64A5A" w:rsidRPr="00FE51D9">
          <w:rPr>
            <w:rFonts w:ascii="Times New Roman" w:hAnsi="Times New Roman" w:cs="Times New Roman"/>
          </w:rPr>
          <w:t>.</w:t>
        </w:r>
        <w:r w:rsidR="00E64A5A" w:rsidRPr="005059DB">
          <w:rPr>
            <w:rFonts w:ascii="Times New Roman" w:hAnsi="Times New Roman" w:cs="Times New Roman"/>
          </w:rPr>
          <w:t xml:space="preserve"> </w:t>
        </w:r>
        <w:r w:rsidR="00E64A5A">
          <w:rPr>
            <w:rFonts w:ascii="Times New Roman" w:hAnsi="Times New Roman" w:cs="Times New Roman"/>
          </w:rPr>
          <w:t>The TSC Chair shall be nominated from Premier vendor Members.</w:t>
        </w:r>
        <w:r w:rsidR="00E64A5A">
          <w:rPr>
            <w:rStyle w:val="CommentReference"/>
            <w:rFonts w:ascii="Times New Roman" w:eastAsia="Times New Roman" w:hAnsi="Times New Roman"/>
          </w:rPr>
          <w:commentReference w:id="128"/>
        </w:r>
      </w:ins>
    </w:p>
    <w:p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Responsibilities: The TSC </w:t>
      </w:r>
      <w:r w:rsidR="00087F48">
        <w:rPr>
          <w:rFonts w:ascii="Times New Roman" w:hAnsi="Times New Roman" w:cs="Times New Roman"/>
        </w:rPr>
        <w:t>is</w:t>
      </w:r>
      <w:r w:rsidRPr="00FE51D9">
        <w:rPr>
          <w:rFonts w:ascii="Times New Roman" w:hAnsi="Times New Roman" w:cs="Times New Roman"/>
        </w:rPr>
        <w:t xml:space="preserve"> responsible for:</w:t>
      </w:r>
    </w:p>
    <w:p w:rsidR="00FE51D9" w:rsidRPr="00FE51D9" w:rsidRDefault="00FE51D9"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coordinating the technical direction of </w:t>
      </w:r>
      <w:r w:rsidR="00897A84">
        <w:rPr>
          <w:rFonts w:ascii="Times New Roman" w:hAnsi="Times New Roman" w:cs="Times New Roman"/>
        </w:rPr>
        <w:t>OOP</w:t>
      </w:r>
      <w:ins w:id="129" w:author="Elzur, Uri" w:date="2016-02-07T19:58:00Z">
        <w:r w:rsidR="00BC536F">
          <w:rPr>
            <w:rFonts w:ascii="Times New Roman" w:hAnsi="Times New Roman" w:cs="Times New Roman"/>
          </w:rPr>
          <w:t xml:space="preserve"> in </w:t>
        </w:r>
      </w:ins>
      <w:ins w:id="130" w:author="Elzur, Uri" w:date="2016-02-14T21:37:00Z">
        <w:r w:rsidR="00BC536F">
          <w:rPr>
            <w:rFonts w:ascii="Times New Roman" w:hAnsi="Times New Roman" w:cs="Times New Roman"/>
          </w:rPr>
          <w:t>conformance</w:t>
        </w:r>
      </w:ins>
      <w:ins w:id="131" w:author="Elzur, Uri" w:date="2016-02-07T19:58:00Z">
        <w:r w:rsidR="002946B4">
          <w:rPr>
            <w:rFonts w:ascii="Times New Roman" w:hAnsi="Times New Roman" w:cs="Times New Roman"/>
          </w:rPr>
          <w:t xml:space="preserve"> with the board’s scope and vision guidance</w:t>
        </w:r>
      </w:ins>
      <w:r w:rsidRPr="00FE51D9">
        <w:rPr>
          <w:rFonts w:ascii="Times New Roman" w:hAnsi="Times New Roman" w:cs="Times New Roman"/>
        </w:rPr>
        <w:t>;</w:t>
      </w:r>
    </w:p>
    <w:p w:rsidR="00FE51D9" w:rsidRDefault="00FE51D9"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approving project</w:t>
      </w:r>
      <w:r w:rsidR="00AA3CFE">
        <w:rPr>
          <w:rFonts w:ascii="Times New Roman" w:hAnsi="Times New Roman" w:cs="Times New Roman"/>
        </w:rPr>
        <w:t xml:space="preserve"> proposal</w:t>
      </w:r>
      <w:r w:rsidRPr="00FE51D9">
        <w:rPr>
          <w:rFonts w:ascii="Times New Roman" w:hAnsi="Times New Roman" w:cs="Times New Roman"/>
        </w:rPr>
        <w:t xml:space="preserve">s </w:t>
      </w:r>
      <w:r w:rsidR="00AA3CFE">
        <w:rPr>
          <w:rFonts w:ascii="Times New Roman" w:hAnsi="Times New Roman" w:cs="Times New Roman"/>
        </w:rPr>
        <w:t>(including, but not limited to, incubation, deprecation and changes to a project’s charter or scope) in accordance with</w:t>
      </w:r>
      <w:r w:rsidRPr="00FE51D9">
        <w:rPr>
          <w:rFonts w:ascii="Times New Roman" w:hAnsi="Times New Roman" w:cs="Times New Roman"/>
        </w:rPr>
        <w:t xml:space="preserve"> a project lifecycle document to be developed</w:t>
      </w:r>
      <w:r w:rsidR="00AA3CFE">
        <w:rPr>
          <w:rFonts w:ascii="Times New Roman" w:hAnsi="Times New Roman" w:cs="Times New Roman"/>
        </w:rPr>
        <w:t xml:space="preserve">, approved and maintained </w:t>
      </w:r>
      <w:r w:rsidRPr="00FE51D9">
        <w:rPr>
          <w:rFonts w:ascii="Times New Roman" w:hAnsi="Times New Roman" w:cs="Times New Roman"/>
        </w:rPr>
        <w:t>by the TSC;</w:t>
      </w:r>
    </w:p>
    <w:p w:rsidR="00AA3CFE" w:rsidRDefault="00AA3CFE"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proofErr w:type="gramStart"/>
      <w:r>
        <w:rPr>
          <w:rFonts w:ascii="Times New Roman" w:hAnsi="Times New Roman" w:cs="Times New Roman"/>
        </w:rPr>
        <w:t>designating</w:t>
      </w:r>
      <w:proofErr w:type="gramEnd"/>
      <w:r>
        <w:rPr>
          <w:rFonts w:ascii="Times New Roman" w:hAnsi="Times New Roman" w:cs="Times New Roman"/>
        </w:rPr>
        <w:t xml:space="preserve"> Top Level Projects;</w:t>
      </w:r>
      <w:ins w:id="132" w:author="Elzur, Uri" w:date="2016-02-07T20:23:00Z">
        <w:r w:rsidR="00AF4A84">
          <w:rPr>
            <w:rFonts w:ascii="Times New Roman" w:hAnsi="Times New Roman" w:cs="Times New Roman"/>
          </w:rPr>
          <w:t xml:space="preserve"> </w:t>
        </w:r>
        <w:commentRangeStart w:id="133"/>
        <w:r w:rsidR="00AF4A84">
          <w:rPr>
            <w:rFonts w:ascii="Times New Roman" w:hAnsi="Times New Roman" w:cs="Times New Roman"/>
          </w:rPr>
          <w:t xml:space="preserve">at time of </w:t>
        </w:r>
      </w:ins>
      <w:ins w:id="134" w:author="Elzur, Uri" w:date="2016-02-14T21:38:00Z">
        <w:r w:rsidR="00F472F3">
          <w:rPr>
            <w:rFonts w:ascii="Times New Roman" w:hAnsi="Times New Roman" w:cs="Times New Roman"/>
          </w:rPr>
          <w:t xml:space="preserve">OOP </w:t>
        </w:r>
      </w:ins>
      <w:ins w:id="135" w:author="Elzur, Uri" w:date="2016-02-07T20:24:00Z">
        <w:r w:rsidR="00AF4A84">
          <w:rPr>
            <w:rFonts w:ascii="Times New Roman" w:hAnsi="Times New Roman" w:cs="Times New Roman"/>
          </w:rPr>
          <w:t xml:space="preserve">formation, 2 top projects NFVO and SDN-O are identified. </w:t>
        </w:r>
      </w:ins>
      <w:commentRangeEnd w:id="133"/>
      <w:r w:rsidR="00E64A5A">
        <w:rPr>
          <w:rStyle w:val="CommentReference"/>
          <w:rFonts w:ascii="Times New Roman" w:eastAsia="Times New Roman" w:hAnsi="Times New Roman"/>
        </w:rPr>
        <w:commentReference w:id="133"/>
      </w:r>
      <w:ins w:id="136" w:author="Elzur, Uri" w:date="2016-02-07T20:26:00Z">
        <w:r w:rsidR="00AF4A84">
          <w:rPr>
            <w:rFonts w:ascii="Times New Roman" w:hAnsi="Times New Roman" w:cs="Times New Roman"/>
          </w:rPr>
          <w:t xml:space="preserve">TSC may enable </w:t>
        </w:r>
        <w:commentRangeStart w:id="137"/>
        <w:r w:rsidR="00AF4A84">
          <w:rPr>
            <w:rFonts w:ascii="Times New Roman" w:hAnsi="Times New Roman" w:cs="Times New Roman"/>
          </w:rPr>
          <w:t xml:space="preserve">separate code release for a Top Level Project or </w:t>
        </w:r>
      </w:ins>
      <w:ins w:id="138" w:author="Elzur, Uri" w:date="2016-02-14T21:38:00Z">
        <w:r w:rsidR="00F472F3">
          <w:rPr>
            <w:rFonts w:ascii="Times New Roman" w:hAnsi="Times New Roman" w:cs="Times New Roman"/>
          </w:rPr>
          <w:t xml:space="preserve">coordinate </w:t>
        </w:r>
      </w:ins>
      <w:ins w:id="139" w:author="Elzur, Uri" w:date="2016-02-07T20:26:00Z">
        <w:r w:rsidR="00AF4A84">
          <w:rPr>
            <w:rFonts w:ascii="Times New Roman" w:hAnsi="Times New Roman" w:cs="Times New Roman"/>
          </w:rPr>
          <w:t>a simultaneous rel</w:t>
        </w:r>
      </w:ins>
      <w:ins w:id="140" w:author="Elzur, Uri" w:date="2016-02-07T20:45:00Z">
        <w:r w:rsidR="00AF4A84">
          <w:rPr>
            <w:rFonts w:ascii="Times New Roman" w:hAnsi="Times New Roman" w:cs="Times New Roman"/>
          </w:rPr>
          <w:t>e</w:t>
        </w:r>
      </w:ins>
      <w:ins w:id="141" w:author="Elzur, Uri" w:date="2016-02-07T20:26:00Z">
        <w:r w:rsidR="00AF4A84">
          <w:rPr>
            <w:rFonts w:ascii="Times New Roman" w:hAnsi="Times New Roman" w:cs="Times New Roman"/>
          </w:rPr>
          <w:t>ase</w:t>
        </w:r>
      </w:ins>
      <w:commentRangeEnd w:id="137"/>
      <w:r w:rsidR="005427D0">
        <w:rPr>
          <w:rStyle w:val="CommentReference"/>
          <w:rFonts w:ascii="Times New Roman" w:eastAsia="Times New Roman" w:hAnsi="Times New Roman"/>
        </w:rPr>
        <w:commentReference w:id="137"/>
      </w:r>
    </w:p>
    <w:p w:rsidR="00B956A8" w:rsidRDefault="00B956A8" w:rsidP="00F10BE4">
      <w:pPr>
        <w:pStyle w:val="ColorfulList-Accent12"/>
        <w:widowControl/>
        <w:numPr>
          <w:ilvl w:val="0"/>
          <w:numId w:val="3"/>
        </w:numPr>
        <w:suppressAutoHyphens w:val="0"/>
        <w:autoSpaceDE/>
        <w:autoSpaceDN/>
        <w:adjustRightInd/>
        <w:spacing w:after="240"/>
        <w:contextualSpacing w:val="0"/>
        <w:rPr>
          <w:ins w:id="142" w:author="Elzur, Uri" w:date="2016-02-14T22:18:00Z"/>
          <w:rFonts w:ascii="Times New Roman" w:hAnsi="Times New Roman" w:cs="Times New Roman"/>
        </w:rPr>
      </w:pPr>
      <w:r>
        <w:rPr>
          <w:rFonts w:ascii="Times New Roman" w:hAnsi="Times New Roman" w:cs="Times New Roman"/>
        </w:rPr>
        <w:t>creating sub-committees or working groups to focus on cross-project technical issues or opportunities;</w:t>
      </w:r>
    </w:p>
    <w:p w:rsidR="00DD36E1" w:rsidRDefault="00DD36E1"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proofErr w:type="gramStart"/>
      <w:ins w:id="143" w:author="Elzur, Uri" w:date="2016-02-14T22:18:00Z">
        <w:r>
          <w:rPr>
            <w:rFonts w:ascii="Times New Roman" w:hAnsi="Times New Roman" w:cs="Times New Roman"/>
          </w:rPr>
          <w:t>facilitate</w:t>
        </w:r>
        <w:proofErr w:type="gramEnd"/>
        <w:r>
          <w:rPr>
            <w:rFonts w:ascii="Times New Roman" w:hAnsi="Times New Roman" w:cs="Times New Roman"/>
          </w:rPr>
          <w:t xml:space="preserve"> cross </w:t>
        </w:r>
      </w:ins>
      <w:ins w:id="144" w:author="Elzur, Uri" w:date="2016-02-14T22:19:00Z">
        <w:r>
          <w:rPr>
            <w:rFonts w:ascii="Times New Roman" w:hAnsi="Times New Roman" w:cs="Times New Roman"/>
          </w:rPr>
          <w:t xml:space="preserve">project and Top Level Projects, synergy, collaboration and technical </w:t>
        </w:r>
      </w:ins>
      <w:ins w:id="145" w:author="Elzur, Uri" w:date="2016-02-14T22:20:00Z">
        <w:r>
          <w:rPr>
            <w:rFonts w:ascii="Times New Roman" w:hAnsi="Times New Roman" w:cs="Times New Roman"/>
          </w:rPr>
          <w:t>coordination (API, data Models etc.)</w:t>
        </w:r>
      </w:ins>
    </w:p>
    <w:p w:rsidR="00181D58" w:rsidRPr="00FE51D9" w:rsidRDefault="00181D58" w:rsidP="00F472F3">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coordinate technical community engagement with the End User </w:t>
      </w:r>
      <w:ins w:id="146" w:author="Elzur, Uri" w:date="2016-02-14T21:42:00Z">
        <w:r w:rsidR="00F472F3">
          <w:rPr>
            <w:rFonts w:ascii="Times New Roman" w:hAnsi="Times New Roman" w:cs="Times New Roman"/>
          </w:rPr>
          <w:t xml:space="preserve">TAB majority direction </w:t>
        </w:r>
      </w:ins>
      <w:r w:rsidR="00087F48">
        <w:rPr>
          <w:rFonts w:ascii="Times New Roman" w:hAnsi="Times New Roman" w:cs="Times New Roman"/>
        </w:rPr>
        <w:t xml:space="preserve">(as </w:t>
      </w:r>
      <w:ins w:id="147" w:author="Elzur, Uri" w:date="2016-02-14T21:42:00Z">
        <w:r w:rsidR="00F472F3">
          <w:rPr>
            <w:rFonts w:ascii="Times New Roman" w:hAnsi="Times New Roman" w:cs="Times New Roman"/>
          </w:rPr>
          <w:t>communicated by the EU-TAB as an official EU-</w:t>
        </w:r>
      </w:ins>
      <w:ins w:id="148" w:author="Elzur, Uri" w:date="2016-02-14T21:43:00Z">
        <w:r w:rsidR="00F472F3">
          <w:rPr>
            <w:rFonts w:ascii="Times New Roman" w:hAnsi="Times New Roman" w:cs="Times New Roman"/>
          </w:rPr>
          <w:t xml:space="preserve">TAB resolution and </w:t>
        </w:r>
      </w:ins>
      <w:ins w:id="149" w:author="Elzur, Uri" w:date="2016-02-14T21:42:00Z">
        <w:r w:rsidR="00F472F3">
          <w:rPr>
            <w:rFonts w:ascii="Times New Roman" w:hAnsi="Times New Roman" w:cs="Times New Roman"/>
          </w:rPr>
          <w:t>reviewed</w:t>
        </w:r>
      </w:ins>
      <w:ins w:id="150" w:author="Elzur, Uri" w:date="2016-02-14T21:43:00Z">
        <w:r w:rsidR="00F472F3">
          <w:rPr>
            <w:rFonts w:ascii="Times New Roman" w:hAnsi="Times New Roman" w:cs="Times New Roman"/>
          </w:rPr>
          <w:t>/approved</w:t>
        </w:r>
      </w:ins>
      <w:ins w:id="151" w:author="Elzur, Uri" w:date="2016-02-14T21:42:00Z">
        <w:r w:rsidR="00F472F3">
          <w:rPr>
            <w:rFonts w:ascii="Times New Roman" w:hAnsi="Times New Roman" w:cs="Times New Roman"/>
          </w:rPr>
          <w:t xml:space="preserve"> by the board and </w:t>
        </w:r>
      </w:ins>
      <w:ins w:id="152" w:author="Elzur, Uri" w:date="2016-02-14T21:43:00Z">
        <w:r w:rsidR="00F472F3">
          <w:rPr>
            <w:rFonts w:ascii="Times New Roman" w:hAnsi="Times New Roman" w:cs="Times New Roman"/>
          </w:rPr>
          <w:t xml:space="preserve">as further </w:t>
        </w:r>
      </w:ins>
      <w:r w:rsidR="00087F48">
        <w:rPr>
          <w:rFonts w:ascii="Times New Roman" w:hAnsi="Times New Roman" w:cs="Times New Roman"/>
        </w:rPr>
        <w:t xml:space="preserve">defined in Section 6 below) </w:t>
      </w:r>
      <w:r>
        <w:rPr>
          <w:rFonts w:ascii="Times New Roman" w:hAnsi="Times New Roman" w:cs="Times New Roman"/>
        </w:rPr>
        <w:t xml:space="preserve">community </w:t>
      </w:r>
      <w:r w:rsidR="00087F48">
        <w:rPr>
          <w:rFonts w:ascii="Times New Roman" w:hAnsi="Times New Roman" w:cs="Times New Roman"/>
        </w:rPr>
        <w:t xml:space="preserve">and with any </w:t>
      </w:r>
      <w:r w:rsidR="0080734E">
        <w:rPr>
          <w:rFonts w:ascii="Times New Roman" w:hAnsi="Times New Roman" w:cs="Times New Roman"/>
        </w:rPr>
        <w:t xml:space="preserve">End User </w:t>
      </w:r>
      <w:r w:rsidR="00F82D0A">
        <w:rPr>
          <w:rFonts w:ascii="Times New Roman" w:hAnsi="Times New Roman" w:cs="Times New Roman"/>
        </w:rPr>
        <w:t>SIGs</w:t>
      </w:r>
      <w:r w:rsidR="00365D90">
        <w:rPr>
          <w:rFonts w:ascii="Times New Roman" w:hAnsi="Times New Roman" w:cs="Times New Roman"/>
        </w:rPr>
        <w:t xml:space="preserve"> </w:t>
      </w:r>
      <w:r w:rsidR="00886FED">
        <w:rPr>
          <w:rFonts w:ascii="Times New Roman" w:hAnsi="Times New Roman" w:cs="Times New Roman"/>
        </w:rPr>
        <w:t xml:space="preserve">(as </w:t>
      </w:r>
      <w:r w:rsidR="00886FED">
        <w:rPr>
          <w:rFonts w:ascii="Times New Roman" w:hAnsi="Times New Roman" w:cs="Times New Roman"/>
        </w:rPr>
        <w:lastRenderedPageBreak/>
        <w:t xml:space="preserve">defined in Section 6 below) with </w:t>
      </w:r>
      <w:r w:rsidR="00087F48">
        <w:rPr>
          <w:rFonts w:ascii="Times New Roman" w:hAnsi="Times New Roman" w:cs="Times New Roman"/>
        </w:rPr>
        <w:t>respect to</w:t>
      </w:r>
      <w:r>
        <w:rPr>
          <w:rFonts w:ascii="Times New Roman" w:hAnsi="Times New Roman" w:cs="Times New Roman"/>
        </w:rPr>
        <w:t xml:space="preserve"> requirements, </w:t>
      </w:r>
      <w:ins w:id="153" w:author="Elzur, Uri" w:date="2016-02-14T21:43:00Z">
        <w:r w:rsidR="00F472F3">
          <w:rPr>
            <w:rFonts w:ascii="Times New Roman" w:hAnsi="Times New Roman" w:cs="Times New Roman"/>
          </w:rPr>
          <w:t>hi</w:t>
        </w:r>
      </w:ins>
      <w:ins w:id="154" w:author="Elzur, Uri" w:date="2016-02-14T21:44:00Z">
        <w:r w:rsidR="00F472F3">
          <w:rPr>
            <w:rFonts w:ascii="Times New Roman" w:hAnsi="Times New Roman" w:cs="Times New Roman"/>
          </w:rPr>
          <w:t>gh</w:t>
        </w:r>
      </w:ins>
      <w:ins w:id="155" w:author="Elzur, Uri" w:date="2016-02-14T21:43:00Z">
        <w:r w:rsidR="00F472F3">
          <w:rPr>
            <w:rFonts w:ascii="Times New Roman" w:hAnsi="Times New Roman" w:cs="Times New Roman"/>
          </w:rPr>
          <w:t xml:space="preserve"> level </w:t>
        </w:r>
      </w:ins>
      <w:r>
        <w:rPr>
          <w:rFonts w:ascii="Times New Roman" w:hAnsi="Times New Roman" w:cs="Times New Roman"/>
        </w:rPr>
        <w:t xml:space="preserve">architecture, </w:t>
      </w:r>
      <w:del w:id="156" w:author="Elzur, Uri" w:date="2016-02-14T21:43:00Z">
        <w:r w:rsidDel="00F472F3">
          <w:rPr>
            <w:rFonts w:ascii="Times New Roman" w:hAnsi="Times New Roman" w:cs="Times New Roman"/>
          </w:rPr>
          <w:delText xml:space="preserve">implementation, </w:delText>
        </w:r>
      </w:del>
      <w:r>
        <w:rPr>
          <w:rFonts w:ascii="Times New Roman" w:hAnsi="Times New Roman" w:cs="Times New Roman"/>
        </w:rPr>
        <w:t>use cases, etc.;</w:t>
      </w:r>
    </w:p>
    <w:p w:rsidR="00FE51D9" w:rsidRPr="00FE51D9" w:rsidRDefault="00FE51D9"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communicating with external and industry organizations concerning Project technical matters;</w:t>
      </w:r>
    </w:p>
    <w:p w:rsidR="00FE51D9" w:rsidRDefault="00FE51D9"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appointing representatives to work with other open source or standards communities;</w:t>
      </w:r>
    </w:p>
    <w:p w:rsidR="00572734" w:rsidRPr="00FE51D9" w:rsidRDefault="00572734"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establishing community norms, workflows or policies for releases;</w:t>
      </w:r>
    </w:p>
    <w:p w:rsidR="00FE51D9" w:rsidRDefault="00AA3CFE"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discussing, seeking consensus</w:t>
      </w:r>
      <w:r w:rsidR="00572734">
        <w:rPr>
          <w:rFonts w:ascii="Times New Roman" w:hAnsi="Times New Roman" w:cs="Times New Roman"/>
        </w:rPr>
        <w:t>,</w:t>
      </w:r>
      <w:r>
        <w:rPr>
          <w:rFonts w:ascii="Times New Roman" w:hAnsi="Times New Roman" w:cs="Times New Roman"/>
        </w:rPr>
        <w:t xml:space="preserve"> and where necessary, </w:t>
      </w:r>
      <w:r w:rsidR="00FE51D9" w:rsidRPr="00FE51D9">
        <w:rPr>
          <w:rFonts w:ascii="Times New Roman" w:hAnsi="Times New Roman" w:cs="Times New Roman"/>
        </w:rPr>
        <w:t>voting on technical matters relating to the code</w:t>
      </w:r>
      <w:r w:rsidR="00AD1E23">
        <w:rPr>
          <w:rFonts w:ascii="Times New Roman" w:hAnsi="Times New Roman" w:cs="Times New Roman"/>
        </w:rPr>
        <w:t xml:space="preserve"> base</w:t>
      </w:r>
      <w:r>
        <w:rPr>
          <w:rFonts w:ascii="Times New Roman" w:hAnsi="Times New Roman" w:cs="Times New Roman"/>
        </w:rPr>
        <w:t xml:space="preserve"> that affect multiple projects</w:t>
      </w:r>
      <w:r w:rsidR="00AD1E23">
        <w:rPr>
          <w:rFonts w:ascii="Times New Roman" w:hAnsi="Times New Roman" w:cs="Times New Roman"/>
        </w:rPr>
        <w:t>; and</w:t>
      </w:r>
    </w:p>
    <w:p w:rsidR="00AD1E23" w:rsidRPr="00902C98" w:rsidRDefault="00AD1E23"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establishing election processes for</w:t>
      </w:r>
      <w:r w:rsidRPr="00FE51D9">
        <w:rPr>
          <w:rFonts w:ascii="Times New Roman" w:hAnsi="Times New Roman" w:cs="Times New Roman"/>
        </w:rPr>
        <w:t xml:space="preserve"> </w:t>
      </w:r>
      <w:r w:rsidR="00886FED">
        <w:rPr>
          <w:rFonts w:ascii="Times New Roman" w:hAnsi="Times New Roman" w:cs="Times New Roman"/>
        </w:rPr>
        <w:t>M</w:t>
      </w:r>
      <w:r w:rsidRPr="00FE51D9">
        <w:rPr>
          <w:rFonts w:ascii="Times New Roman" w:hAnsi="Times New Roman" w:cs="Times New Roman"/>
        </w:rPr>
        <w:t>aintainers</w:t>
      </w:r>
      <w:r>
        <w:rPr>
          <w:rFonts w:ascii="Times New Roman" w:hAnsi="Times New Roman" w:cs="Times New Roman"/>
        </w:rPr>
        <w:t xml:space="preserve"> or other leadership roles in the technical community that are not within the scope of any single project.</w:t>
      </w:r>
    </w:p>
    <w:p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Marketing Committee</w:t>
      </w:r>
    </w:p>
    <w:p w:rsidR="00FE51D9" w:rsidRPr="00A34FAC"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51D9">
        <w:rPr>
          <w:rFonts w:ascii="Times New Roman" w:hAnsi="Times New Roman" w:cs="Times New Roman"/>
          <w:b w:val="0"/>
          <w:sz w:val="24"/>
          <w:szCs w:val="24"/>
        </w:rPr>
        <w:t>Composition</w:t>
      </w:r>
      <w:r w:rsidR="00886FED">
        <w:rPr>
          <w:rFonts w:ascii="Times New Roman" w:hAnsi="Times New Roman" w:cs="Times New Roman"/>
          <w:b w:val="0"/>
          <w:sz w:val="24"/>
          <w:szCs w:val="24"/>
        </w:rPr>
        <w:t>:</w:t>
      </w:r>
      <w:r w:rsidRPr="00FE51D9">
        <w:rPr>
          <w:rFonts w:ascii="Times New Roman" w:hAnsi="Times New Roman" w:cs="Times New Roman"/>
          <w:b w:val="0"/>
          <w:sz w:val="24"/>
          <w:szCs w:val="24"/>
        </w:rPr>
        <w:t xml:space="preserve"> the Marketing Committee shall consist </w:t>
      </w:r>
      <w:r w:rsidRPr="00A34FAC">
        <w:rPr>
          <w:rFonts w:ascii="Times New Roman" w:hAnsi="Times New Roman" w:cs="Times New Roman"/>
          <w:b w:val="0"/>
          <w:sz w:val="24"/>
          <w:szCs w:val="24"/>
        </w:rPr>
        <w:t>of:</w:t>
      </w:r>
    </w:p>
    <w:p w:rsidR="00FE51D9" w:rsidRPr="00A34FAC" w:rsidRDefault="00FE51D9" w:rsidP="00F10BE4">
      <w:pPr>
        <w:pStyle w:val="Heading1"/>
        <w:keepNext w:val="0"/>
        <w:numPr>
          <w:ilvl w:val="2"/>
          <w:numId w:val="2"/>
        </w:numPr>
        <w:adjustRightInd/>
        <w:spacing w:before="0"/>
        <w:rPr>
          <w:rFonts w:ascii="Times New Roman" w:hAnsi="Times New Roman" w:cs="Times New Roman"/>
          <w:b w:val="0"/>
          <w:sz w:val="24"/>
          <w:szCs w:val="24"/>
        </w:rPr>
      </w:pPr>
      <w:r w:rsidRPr="00A34FAC">
        <w:rPr>
          <w:rFonts w:ascii="Times New Roman" w:hAnsi="Times New Roman" w:cs="Times New Roman"/>
          <w:b w:val="0"/>
          <w:sz w:val="24"/>
          <w:szCs w:val="24"/>
        </w:rPr>
        <w:t xml:space="preserve">one appointed </w:t>
      </w:r>
      <w:r w:rsidR="00A34FAC" w:rsidRPr="00A34FAC">
        <w:rPr>
          <w:rFonts w:ascii="Times New Roman" w:hAnsi="Times New Roman" w:cs="Times New Roman"/>
          <w:b w:val="0"/>
          <w:sz w:val="24"/>
          <w:szCs w:val="24"/>
        </w:rPr>
        <w:t xml:space="preserve">voting </w:t>
      </w:r>
      <w:r w:rsidRPr="00A34FAC">
        <w:rPr>
          <w:rFonts w:ascii="Times New Roman" w:hAnsi="Times New Roman" w:cs="Times New Roman"/>
          <w:b w:val="0"/>
          <w:sz w:val="24"/>
          <w:szCs w:val="24"/>
        </w:rPr>
        <w:t xml:space="preserve">representative from each </w:t>
      </w:r>
      <w:r w:rsidR="00C71920">
        <w:rPr>
          <w:rFonts w:ascii="Times New Roman" w:hAnsi="Times New Roman" w:cs="Times New Roman"/>
          <w:b w:val="0"/>
          <w:sz w:val="24"/>
          <w:szCs w:val="24"/>
        </w:rPr>
        <w:t>Premier</w:t>
      </w:r>
      <w:r w:rsidRPr="00A34FAC">
        <w:rPr>
          <w:rFonts w:ascii="Times New Roman" w:hAnsi="Times New Roman" w:cs="Times New Roman"/>
          <w:b w:val="0"/>
          <w:sz w:val="24"/>
          <w:szCs w:val="24"/>
        </w:rPr>
        <w:t xml:space="preserve"> Member; </w:t>
      </w:r>
    </w:p>
    <w:p w:rsidR="00FE51D9" w:rsidRPr="00A34FAC" w:rsidRDefault="00A34FAC" w:rsidP="00F10BE4">
      <w:pPr>
        <w:pStyle w:val="Heading1"/>
        <w:keepNext w:val="0"/>
        <w:numPr>
          <w:ilvl w:val="2"/>
          <w:numId w:val="2"/>
        </w:numPr>
        <w:adjustRightInd/>
        <w:spacing w:before="0"/>
        <w:rPr>
          <w:rFonts w:ascii="Times New Roman" w:hAnsi="Times New Roman" w:cs="Times New Roman"/>
          <w:b w:val="0"/>
          <w:sz w:val="24"/>
          <w:szCs w:val="24"/>
        </w:rPr>
      </w:pPr>
      <w:r w:rsidRPr="00A34FAC">
        <w:rPr>
          <w:rFonts w:ascii="Times New Roman" w:hAnsi="Times New Roman" w:cs="Times New Roman"/>
          <w:b w:val="0"/>
          <w:sz w:val="24"/>
          <w:szCs w:val="24"/>
        </w:rPr>
        <w:t>non-voting representative</w:t>
      </w:r>
      <w:r w:rsidR="00FE17C6">
        <w:rPr>
          <w:rFonts w:ascii="Times New Roman" w:hAnsi="Times New Roman" w:cs="Times New Roman"/>
          <w:b w:val="0"/>
          <w:sz w:val="24"/>
          <w:szCs w:val="24"/>
        </w:rPr>
        <w:t>(</w:t>
      </w:r>
      <w:r w:rsidRPr="00A34FAC">
        <w:rPr>
          <w:rFonts w:ascii="Times New Roman" w:hAnsi="Times New Roman" w:cs="Times New Roman"/>
          <w:b w:val="0"/>
          <w:sz w:val="24"/>
          <w:szCs w:val="24"/>
        </w:rPr>
        <w:t>s</w:t>
      </w:r>
      <w:r w:rsidR="00FE17C6">
        <w:rPr>
          <w:rFonts w:ascii="Times New Roman" w:hAnsi="Times New Roman" w:cs="Times New Roman"/>
          <w:b w:val="0"/>
          <w:sz w:val="24"/>
          <w:szCs w:val="24"/>
        </w:rPr>
        <w:t>)</w:t>
      </w:r>
      <w:r w:rsidR="00886FED">
        <w:rPr>
          <w:rFonts w:ascii="Times New Roman" w:hAnsi="Times New Roman" w:cs="Times New Roman"/>
          <w:b w:val="0"/>
          <w:sz w:val="24"/>
          <w:szCs w:val="24"/>
        </w:rPr>
        <w:t xml:space="preserve">, appointed by </w:t>
      </w:r>
      <w:r w:rsidR="00FE17C6">
        <w:rPr>
          <w:rFonts w:ascii="Times New Roman" w:hAnsi="Times New Roman" w:cs="Times New Roman"/>
          <w:b w:val="0"/>
          <w:sz w:val="24"/>
          <w:szCs w:val="24"/>
        </w:rPr>
        <w:t>member</w:t>
      </w:r>
      <w:r w:rsidR="00215E3E">
        <w:rPr>
          <w:rFonts w:ascii="Times New Roman" w:hAnsi="Times New Roman" w:cs="Times New Roman"/>
          <w:b w:val="0"/>
          <w:sz w:val="24"/>
          <w:szCs w:val="24"/>
        </w:rPr>
        <w:t>s of any other class of m</w:t>
      </w:r>
      <w:r w:rsidR="00886FED">
        <w:rPr>
          <w:rFonts w:ascii="Times New Roman" w:hAnsi="Times New Roman" w:cs="Times New Roman"/>
          <w:b w:val="0"/>
          <w:sz w:val="24"/>
          <w:szCs w:val="24"/>
        </w:rPr>
        <w:t>embership</w:t>
      </w:r>
      <w:r w:rsidRPr="00A34FAC">
        <w:rPr>
          <w:rFonts w:ascii="Times New Roman" w:hAnsi="Times New Roman" w:cs="Times New Roman"/>
          <w:b w:val="0"/>
          <w:sz w:val="24"/>
          <w:szCs w:val="24"/>
        </w:rPr>
        <w:t>; and</w:t>
      </w:r>
    </w:p>
    <w:p w:rsidR="00A34FAC" w:rsidRPr="00A34FAC" w:rsidRDefault="00A34FAC" w:rsidP="00F10BE4">
      <w:pPr>
        <w:pStyle w:val="Heading1"/>
        <w:keepNext w:val="0"/>
        <w:numPr>
          <w:ilvl w:val="2"/>
          <w:numId w:val="2"/>
        </w:numPr>
        <w:adjustRightInd/>
        <w:spacing w:before="0"/>
        <w:rPr>
          <w:rFonts w:ascii="Times New Roman" w:hAnsi="Times New Roman" w:cs="Times New Roman"/>
          <w:b w:val="0"/>
          <w:sz w:val="24"/>
          <w:szCs w:val="24"/>
        </w:rPr>
      </w:pPr>
      <w:proofErr w:type="gramStart"/>
      <w:r w:rsidRPr="00A34FAC">
        <w:rPr>
          <w:rFonts w:ascii="Times New Roman" w:hAnsi="Times New Roman" w:cs="Times New Roman"/>
          <w:b w:val="0"/>
          <w:sz w:val="24"/>
          <w:szCs w:val="24"/>
        </w:rPr>
        <w:t>any</w:t>
      </w:r>
      <w:proofErr w:type="gramEnd"/>
      <w:del w:id="157" w:author="Elzur, Uri" w:date="2016-02-07T20:32:00Z">
        <w:r w:rsidRPr="00A34FAC" w:rsidDel="00AF4A84">
          <w:rPr>
            <w:rFonts w:ascii="Times New Roman" w:hAnsi="Times New Roman" w:cs="Times New Roman"/>
            <w:b w:val="0"/>
            <w:sz w:val="24"/>
            <w:szCs w:val="24"/>
          </w:rPr>
          <w:delText xml:space="preserve"> </w:delText>
        </w:r>
        <w:r w:rsidDel="00AF4A84">
          <w:rPr>
            <w:rFonts w:ascii="Times New Roman" w:hAnsi="Times New Roman" w:cs="Times New Roman"/>
            <w:b w:val="0"/>
            <w:sz w:val="24"/>
            <w:szCs w:val="24"/>
          </w:rPr>
          <w:delText>non-voting</w:delText>
        </w:r>
      </w:del>
      <w:r>
        <w:rPr>
          <w:rFonts w:ascii="Times New Roman" w:hAnsi="Times New Roman" w:cs="Times New Roman"/>
          <w:b w:val="0"/>
          <w:sz w:val="24"/>
          <w:szCs w:val="24"/>
        </w:rPr>
        <w:t xml:space="preserve"> </w:t>
      </w:r>
      <w:r w:rsidR="00886FED">
        <w:rPr>
          <w:rFonts w:ascii="Times New Roman" w:hAnsi="Times New Roman" w:cs="Times New Roman"/>
          <w:b w:val="0"/>
          <w:sz w:val="24"/>
          <w:szCs w:val="24"/>
        </w:rPr>
        <w:t>M</w:t>
      </w:r>
      <w:r w:rsidRPr="00A34FAC">
        <w:rPr>
          <w:rFonts w:ascii="Times New Roman" w:hAnsi="Times New Roman" w:cs="Times New Roman"/>
          <w:b w:val="0"/>
          <w:sz w:val="24"/>
          <w:szCs w:val="24"/>
        </w:rPr>
        <w:t xml:space="preserve">aintainer </w:t>
      </w:r>
      <w:r w:rsidR="005549E4">
        <w:rPr>
          <w:rFonts w:ascii="Times New Roman" w:hAnsi="Times New Roman" w:cs="Times New Roman"/>
          <w:b w:val="0"/>
          <w:sz w:val="24"/>
          <w:szCs w:val="24"/>
        </w:rPr>
        <w:t>appointed by the TSC</w:t>
      </w:r>
      <w:ins w:id="158" w:author="Elzur, Uri" w:date="2016-02-14T21:45:00Z">
        <w:r w:rsidR="00C97D65">
          <w:rPr>
            <w:rFonts w:ascii="Times New Roman" w:hAnsi="Times New Roman" w:cs="Times New Roman"/>
            <w:b w:val="0"/>
            <w:sz w:val="24"/>
            <w:szCs w:val="24"/>
          </w:rPr>
          <w:t xml:space="preserve"> may </w:t>
        </w:r>
        <w:proofErr w:type="spellStart"/>
        <w:r w:rsidR="00C97D65">
          <w:rPr>
            <w:rFonts w:ascii="Times New Roman" w:hAnsi="Times New Roman" w:cs="Times New Roman"/>
            <w:b w:val="0"/>
            <w:sz w:val="24"/>
            <w:szCs w:val="24"/>
          </w:rPr>
          <w:t>perticipate</w:t>
        </w:r>
      </w:ins>
      <w:proofErr w:type="spellEnd"/>
      <w:ins w:id="159" w:author="Elzur, Uri" w:date="2016-02-07T20:31:00Z">
        <w:r w:rsidR="00AF4A84">
          <w:rPr>
            <w:rFonts w:ascii="Times New Roman" w:hAnsi="Times New Roman" w:cs="Times New Roman"/>
            <w:b w:val="0"/>
            <w:sz w:val="24"/>
            <w:szCs w:val="24"/>
          </w:rPr>
          <w:t xml:space="preserve"> as a non-voting member</w:t>
        </w:r>
      </w:ins>
      <w:r w:rsidRPr="00A34FAC">
        <w:rPr>
          <w:rFonts w:ascii="Times New Roman" w:hAnsi="Times New Roman" w:cs="Times New Roman"/>
          <w:b w:val="0"/>
          <w:sz w:val="24"/>
          <w:szCs w:val="24"/>
        </w:rPr>
        <w:t>.</w:t>
      </w:r>
    </w:p>
    <w:p w:rsidR="00FE51D9" w:rsidRPr="00FE51D9"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51D9">
        <w:rPr>
          <w:rFonts w:ascii="Times New Roman" w:hAnsi="Times New Roman" w:cs="Times New Roman"/>
          <w:b w:val="0"/>
          <w:sz w:val="24"/>
          <w:szCs w:val="24"/>
        </w:rPr>
        <w:t>Responsibilities: The Marketing Committee shall be responsible for designing, developing and executing marketing efforts on behalf of the Governing Board.</w:t>
      </w:r>
      <w:r w:rsidR="00AD1E23">
        <w:rPr>
          <w:rFonts w:ascii="Times New Roman" w:hAnsi="Times New Roman" w:cs="Times New Roman"/>
          <w:b w:val="0"/>
          <w:sz w:val="24"/>
          <w:szCs w:val="24"/>
        </w:rPr>
        <w:t xml:space="preserve"> The Marketing Committee is expected to coordinate closely with the Governing Board</w:t>
      </w:r>
      <w:r w:rsidR="0080734E">
        <w:rPr>
          <w:rFonts w:ascii="Times New Roman" w:hAnsi="Times New Roman" w:cs="Times New Roman"/>
          <w:b w:val="0"/>
          <w:sz w:val="24"/>
          <w:szCs w:val="24"/>
        </w:rPr>
        <w:t xml:space="preserve">, </w:t>
      </w:r>
      <w:r w:rsidR="00886FED">
        <w:rPr>
          <w:rFonts w:ascii="Times New Roman" w:hAnsi="Times New Roman" w:cs="Times New Roman"/>
          <w:b w:val="0"/>
          <w:sz w:val="24"/>
          <w:szCs w:val="24"/>
        </w:rPr>
        <w:t>E</w:t>
      </w:r>
      <w:r w:rsidR="0080734E">
        <w:rPr>
          <w:rFonts w:ascii="Times New Roman" w:hAnsi="Times New Roman" w:cs="Times New Roman"/>
          <w:b w:val="0"/>
          <w:sz w:val="24"/>
          <w:szCs w:val="24"/>
        </w:rPr>
        <w:t xml:space="preserve">nd </w:t>
      </w:r>
      <w:r w:rsidR="00886FED">
        <w:rPr>
          <w:rFonts w:ascii="Times New Roman" w:hAnsi="Times New Roman" w:cs="Times New Roman"/>
          <w:b w:val="0"/>
          <w:sz w:val="24"/>
          <w:szCs w:val="24"/>
        </w:rPr>
        <w:t>U</w:t>
      </w:r>
      <w:r w:rsidR="0080734E">
        <w:rPr>
          <w:rFonts w:ascii="Times New Roman" w:hAnsi="Times New Roman" w:cs="Times New Roman"/>
          <w:b w:val="0"/>
          <w:sz w:val="24"/>
          <w:szCs w:val="24"/>
        </w:rPr>
        <w:t>ser</w:t>
      </w:r>
      <w:r w:rsidR="00AD1E23">
        <w:rPr>
          <w:rFonts w:ascii="Times New Roman" w:hAnsi="Times New Roman" w:cs="Times New Roman"/>
          <w:b w:val="0"/>
          <w:sz w:val="24"/>
          <w:szCs w:val="24"/>
        </w:rPr>
        <w:t xml:space="preserve"> and technical communit</w:t>
      </w:r>
      <w:r w:rsidR="0080734E">
        <w:rPr>
          <w:rFonts w:ascii="Times New Roman" w:hAnsi="Times New Roman" w:cs="Times New Roman"/>
          <w:b w:val="0"/>
          <w:sz w:val="24"/>
          <w:szCs w:val="24"/>
        </w:rPr>
        <w:t>ies</w:t>
      </w:r>
      <w:r w:rsidR="00AD1E23">
        <w:rPr>
          <w:rFonts w:ascii="Times New Roman" w:hAnsi="Times New Roman" w:cs="Times New Roman"/>
          <w:b w:val="0"/>
          <w:sz w:val="24"/>
          <w:szCs w:val="24"/>
        </w:rPr>
        <w:t xml:space="preserve"> to maximize the outreach and visibility of </w:t>
      </w:r>
      <w:r w:rsidR="00897A84">
        <w:rPr>
          <w:rFonts w:ascii="Times New Roman" w:hAnsi="Times New Roman" w:cs="Times New Roman"/>
          <w:b w:val="0"/>
          <w:sz w:val="24"/>
          <w:szCs w:val="24"/>
        </w:rPr>
        <w:t>OOP</w:t>
      </w:r>
      <w:r w:rsidR="00AD1E23">
        <w:rPr>
          <w:rFonts w:ascii="Times New Roman" w:hAnsi="Times New Roman" w:cs="Times New Roman"/>
          <w:b w:val="0"/>
          <w:sz w:val="24"/>
          <w:szCs w:val="24"/>
        </w:rPr>
        <w:t xml:space="preserve"> throughout the industry. </w:t>
      </w:r>
    </w:p>
    <w:p w:rsidR="00832871" w:rsidRPr="00832871" w:rsidRDefault="00181D58" w:rsidP="001D2ECE">
      <w:pPr>
        <w:pStyle w:val="Heading1"/>
        <w:keepNext w:val="0"/>
        <w:numPr>
          <w:ilvl w:val="0"/>
          <w:numId w:val="2"/>
        </w:numPr>
        <w:adjustRightInd/>
        <w:spacing w:before="0"/>
        <w:rPr>
          <w:rFonts w:ascii="Times" w:hAnsi="Times"/>
          <w:color w:val="auto"/>
        </w:rPr>
      </w:pPr>
      <w:r>
        <w:rPr>
          <w:rFonts w:ascii="Times New Roman" w:hAnsi="Times New Roman" w:cs="Times New Roman"/>
          <w:sz w:val="24"/>
          <w:szCs w:val="24"/>
        </w:rPr>
        <w:t>End User Technical Advisory Board (EU-TAB)</w:t>
      </w:r>
    </w:p>
    <w:p w:rsidR="00181D58" w:rsidRDefault="00832871"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An End User is defined as any company running or intending to run an application or service as part of an industry solution that incorporates the technology produced by the </w:t>
      </w:r>
      <w:r w:rsidR="00897A84">
        <w:rPr>
          <w:rFonts w:ascii="Times New Roman" w:hAnsi="Times New Roman" w:cs="Times New Roman"/>
        </w:rPr>
        <w:t>OOP</w:t>
      </w:r>
      <w:r>
        <w:rPr>
          <w:rFonts w:ascii="Times New Roman" w:hAnsi="Times New Roman" w:cs="Times New Roman"/>
        </w:rPr>
        <w:t>, who do not offer that application or service for sale to others</w:t>
      </w:r>
      <w:ins w:id="160" w:author="Elzur, Uri" w:date="2016-02-14T21:49:00Z">
        <w:r w:rsidR="000715F0">
          <w:rPr>
            <w:rFonts w:ascii="Times New Roman" w:hAnsi="Times New Roman" w:cs="Times New Roman"/>
          </w:rPr>
          <w:t xml:space="preserve"> </w:t>
        </w:r>
      </w:ins>
      <w:ins w:id="161" w:author="Elzur, Uri" w:date="2016-02-14T21:50:00Z">
        <w:r w:rsidR="000715F0">
          <w:rPr>
            <w:rFonts w:ascii="Times New Roman" w:hAnsi="Times New Roman" w:cs="Times New Roman"/>
          </w:rPr>
          <w:t xml:space="preserve">(peers, vendors) </w:t>
        </w:r>
      </w:ins>
      <w:ins w:id="162" w:author="Elzur, Uri" w:date="2016-02-14T21:49:00Z">
        <w:r w:rsidR="000715F0">
          <w:rPr>
            <w:rFonts w:ascii="Times New Roman" w:hAnsi="Times New Roman" w:cs="Times New Roman"/>
          </w:rPr>
          <w:t>but</w:t>
        </w:r>
      </w:ins>
      <w:ins w:id="163" w:author="Elzur, Uri" w:date="2016-02-14T21:50:00Z">
        <w:r w:rsidR="000715F0">
          <w:rPr>
            <w:rFonts w:ascii="Times New Roman" w:hAnsi="Times New Roman" w:cs="Times New Roman"/>
          </w:rPr>
          <w:t xml:space="preserve"> may offer a service to true end users individual or organizations</w:t>
        </w:r>
      </w:ins>
      <w:r>
        <w:rPr>
          <w:rFonts w:ascii="Times New Roman" w:hAnsi="Times New Roman" w:cs="Times New Roman"/>
        </w:rPr>
        <w:t>.</w:t>
      </w:r>
    </w:p>
    <w:p w:rsidR="00FC166F" w:rsidRPr="00FC166F" w:rsidRDefault="00FC166F"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C166F">
        <w:rPr>
          <w:rFonts w:ascii="Times New Roman" w:hAnsi="Times New Roman" w:cs="Times New Roman"/>
        </w:rPr>
        <w:t xml:space="preserve">The EU-TAB shall be composed of </w:t>
      </w:r>
      <w:commentRangeStart w:id="164"/>
      <w:r w:rsidRPr="00FC166F">
        <w:rPr>
          <w:rFonts w:ascii="Times New Roman" w:hAnsi="Times New Roman" w:cs="Times New Roman"/>
        </w:rPr>
        <w:t xml:space="preserve">members </w:t>
      </w:r>
      <w:commentRangeStart w:id="165"/>
      <w:ins w:id="166" w:author="Chris Donley" w:date="2016-02-17T21:28:00Z">
        <w:r w:rsidR="005427D0">
          <w:rPr>
            <w:rFonts w:ascii="Times New Roman" w:hAnsi="Times New Roman" w:cs="Times New Roman"/>
          </w:rPr>
          <w:t xml:space="preserve">and non-members </w:t>
        </w:r>
        <w:commentRangeEnd w:id="165"/>
        <w:r w:rsidR="005427D0">
          <w:rPr>
            <w:rStyle w:val="CommentReference"/>
            <w:rFonts w:ascii="Times New Roman" w:eastAsia="Times New Roman" w:hAnsi="Times New Roman"/>
          </w:rPr>
          <w:commentReference w:id="165"/>
        </w:r>
      </w:ins>
      <w:r w:rsidRPr="00FC166F">
        <w:rPr>
          <w:rFonts w:ascii="Times New Roman" w:hAnsi="Times New Roman" w:cs="Times New Roman"/>
        </w:rPr>
        <w:t xml:space="preserve">of </w:t>
      </w:r>
      <w:r w:rsidR="00897A84">
        <w:rPr>
          <w:rFonts w:ascii="Times New Roman" w:hAnsi="Times New Roman" w:cs="Times New Roman"/>
        </w:rPr>
        <w:t>OOP</w:t>
      </w:r>
      <w:commentRangeEnd w:id="164"/>
      <w:r w:rsidR="00AF4A84">
        <w:rPr>
          <w:rStyle w:val="CommentReference"/>
          <w:rFonts w:ascii="Times New Roman" w:eastAsia="Times New Roman" w:hAnsi="Times New Roman"/>
        </w:rPr>
        <w:commentReference w:id="164"/>
      </w:r>
      <w:r>
        <w:rPr>
          <w:rFonts w:ascii="Times New Roman" w:hAnsi="Times New Roman" w:cs="Times New Roman"/>
        </w:rPr>
        <w:t xml:space="preserve"> who are End Users</w:t>
      </w:r>
      <w:r w:rsidRPr="00FC166F">
        <w:rPr>
          <w:rFonts w:ascii="Times New Roman" w:hAnsi="Times New Roman" w:cs="Times New Roman"/>
        </w:rPr>
        <w:t>.</w:t>
      </w:r>
      <w:r>
        <w:rPr>
          <w:rFonts w:ascii="Times New Roman" w:hAnsi="Times New Roman" w:cs="Times New Roman"/>
        </w:rPr>
        <w:t xml:space="preserve"> The EU-TAB shall approve new End User members.</w:t>
      </w:r>
      <w:r w:rsidR="00AA3CFE">
        <w:rPr>
          <w:rFonts w:ascii="Times New Roman" w:hAnsi="Times New Roman" w:cs="Times New Roman"/>
        </w:rPr>
        <w:t xml:space="preserve"> The Governing </w:t>
      </w:r>
      <w:r w:rsidR="00AA3CFE">
        <w:rPr>
          <w:rFonts w:ascii="Times New Roman" w:hAnsi="Times New Roman" w:cs="Times New Roman"/>
        </w:rPr>
        <w:lastRenderedPageBreak/>
        <w:t>Board will approve an initial set of End User members sufficient to setup an EU-TAB.</w:t>
      </w:r>
    </w:p>
    <w:p w:rsidR="00181D58" w:rsidRDefault="00FC166F" w:rsidP="00F10BE4">
      <w:pPr>
        <w:pStyle w:val="ColorfulList-Accent12"/>
        <w:widowControl/>
        <w:numPr>
          <w:ilvl w:val="1"/>
          <w:numId w:val="2"/>
        </w:numPr>
        <w:suppressAutoHyphens w:val="0"/>
        <w:autoSpaceDE/>
        <w:autoSpaceDN/>
        <w:adjustRightInd/>
        <w:spacing w:after="240"/>
        <w:contextualSpacing w:val="0"/>
        <w:rPr>
          <w:ins w:id="167" w:author="Elzur, Uri" w:date="2016-02-07T20:41:00Z"/>
          <w:rFonts w:ascii="Times New Roman" w:hAnsi="Times New Roman" w:cs="Times New Roman"/>
        </w:rPr>
      </w:pPr>
      <w:r>
        <w:rPr>
          <w:rFonts w:ascii="Times New Roman" w:hAnsi="Times New Roman" w:cs="Times New Roman"/>
        </w:rPr>
        <w:t>The</w:t>
      </w:r>
      <w:r w:rsidR="00A05C18">
        <w:rPr>
          <w:rFonts w:ascii="Times New Roman" w:hAnsi="Times New Roman" w:cs="Times New Roman"/>
        </w:rPr>
        <w:t xml:space="preserve"> EU-TAB shall coordinate the efforts of</w:t>
      </w:r>
      <w:r w:rsidR="008F6886">
        <w:rPr>
          <w:rFonts w:ascii="Times New Roman" w:hAnsi="Times New Roman" w:cs="Times New Roman"/>
        </w:rPr>
        <w:t xml:space="preserve"> </w:t>
      </w:r>
      <w:r w:rsidR="00886FED">
        <w:rPr>
          <w:rFonts w:ascii="Times New Roman" w:hAnsi="Times New Roman" w:cs="Times New Roman"/>
        </w:rPr>
        <w:t>E</w:t>
      </w:r>
      <w:r w:rsidR="00A05C18">
        <w:rPr>
          <w:rFonts w:ascii="Times New Roman" w:hAnsi="Times New Roman" w:cs="Times New Roman"/>
        </w:rPr>
        <w:t xml:space="preserve">nd </w:t>
      </w:r>
      <w:r w:rsidR="00886FED">
        <w:rPr>
          <w:rFonts w:ascii="Times New Roman" w:hAnsi="Times New Roman" w:cs="Times New Roman"/>
        </w:rPr>
        <w:t>U</w:t>
      </w:r>
      <w:r w:rsidR="00A05C18">
        <w:rPr>
          <w:rFonts w:ascii="Times New Roman" w:hAnsi="Times New Roman" w:cs="Times New Roman"/>
        </w:rPr>
        <w:t>ser</w:t>
      </w:r>
      <w:r>
        <w:rPr>
          <w:rFonts w:ascii="Times New Roman" w:hAnsi="Times New Roman" w:cs="Times New Roman"/>
        </w:rPr>
        <w:t xml:space="preserve">s </w:t>
      </w:r>
      <w:r w:rsidR="00A05C18">
        <w:rPr>
          <w:rFonts w:ascii="Times New Roman" w:hAnsi="Times New Roman" w:cs="Times New Roman"/>
        </w:rPr>
        <w:t xml:space="preserve">through meetings, mailing lists, or </w:t>
      </w:r>
      <w:r>
        <w:rPr>
          <w:rFonts w:ascii="Times New Roman" w:hAnsi="Times New Roman" w:cs="Times New Roman"/>
        </w:rPr>
        <w:t xml:space="preserve">creation of </w:t>
      </w:r>
      <w:r w:rsidR="00A05C18">
        <w:rPr>
          <w:rFonts w:ascii="Times New Roman" w:hAnsi="Times New Roman" w:cs="Times New Roman"/>
        </w:rPr>
        <w:t>Special Interest Groups</w:t>
      </w:r>
      <w:r>
        <w:rPr>
          <w:rFonts w:ascii="Times New Roman" w:hAnsi="Times New Roman" w:cs="Times New Roman"/>
        </w:rPr>
        <w:t xml:space="preserve"> (SIGs)</w:t>
      </w:r>
      <w:r w:rsidR="00A05C18" w:rsidRPr="00FE51D9">
        <w:rPr>
          <w:rFonts w:ascii="Times New Roman" w:hAnsi="Times New Roman" w:cs="Times New Roman"/>
        </w:rPr>
        <w:t>.</w:t>
      </w:r>
      <w:ins w:id="168" w:author="Elzur, Uri" w:date="2016-02-07T20:41:00Z">
        <w:r w:rsidR="00AF4A84">
          <w:rPr>
            <w:rFonts w:ascii="Times New Roman" w:hAnsi="Times New Roman" w:cs="Times New Roman"/>
          </w:rPr>
          <w:t xml:space="preserve"> </w:t>
        </w:r>
      </w:ins>
    </w:p>
    <w:p w:rsidR="00AF4A84" w:rsidRDefault="00AF4A84" w:rsidP="00F10BE4">
      <w:pPr>
        <w:pStyle w:val="ColorfulList-Accent12"/>
        <w:widowControl/>
        <w:numPr>
          <w:ilvl w:val="1"/>
          <w:numId w:val="2"/>
        </w:numPr>
        <w:suppressAutoHyphens w:val="0"/>
        <w:autoSpaceDE/>
        <w:autoSpaceDN/>
        <w:adjustRightInd/>
        <w:spacing w:after="240"/>
        <w:contextualSpacing w:val="0"/>
        <w:rPr>
          <w:ins w:id="169" w:author="Elzur, Uri" w:date="2016-02-07T20:43:00Z"/>
          <w:rFonts w:ascii="Times New Roman" w:hAnsi="Times New Roman" w:cs="Times New Roman"/>
        </w:rPr>
      </w:pPr>
      <w:ins w:id="170" w:author="Elzur, Uri" w:date="2016-02-07T20:41:00Z">
        <w:r>
          <w:rPr>
            <w:rFonts w:ascii="Times New Roman" w:hAnsi="Times New Roman" w:cs="Times New Roman"/>
          </w:rPr>
          <w:t>The EU-TAB will provide guidance to t</w:t>
        </w:r>
      </w:ins>
      <w:ins w:id="171" w:author="Elzur, Uri" w:date="2016-02-07T20:42:00Z">
        <w:r>
          <w:rPr>
            <w:rFonts w:ascii="Times New Roman" w:hAnsi="Times New Roman" w:cs="Times New Roman"/>
          </w:rPr>
          <w:t>h</w:t>
        </w:r>
      </w:ins>
      <w:ins w:id="172" w:author="Elzur, Uri" w:date="2016-02-07T20:41:00Z">
        <w:r>
          <w:rPr>
            <w:rFonts w:ascii="Times New Roman" w:hAnsi="Times New Roman" w:cs="Times New Roman"/>
          </w:rPr>
          <w:t>e Board</w:t>
        </w:r>
        <w:del w:id="173" w:author="Chris Donley" w:date="2016-02-17T21:29:00Z">
          <w:r w:rsidDel="005427D0">
            <w:rPr>
              <w:rFonts w:ascii="Times New Roman" w:hAnsi="Times New Roman" w:cs="Times New Roman"/>
            </w:rPr>
            <w:delText xml:space="preserve"> </w:delText>
          </w:r>
        </w:del>
      </w:ins>
      <w:ins w:id="174" w:author="Chris Donley" w:date="2016-02-17T21:29:00Z">
        <w:r w:rsidR="005427D0">
          <w:rPr>
            <w:rFonts w:ascii="Times New Roman" w:hAnsi="Times New Roman" w:cs="Times New Roman"/>
          </w:rPr>
          <w:t xml:space="preserve"> and TSC </w:t>
        </w:r>
      </w:ins>
      <w:ins w:id="175" w:author="Elzur, Uri" w:date="2016-02-07T20:41:00Z">
        <w:r>
          <w:rPr>
            <w:rFonts w:ascii="Times New Roman" w:hAnsi="Times New Roman" w:cs="Times New Roman"/>
          </w:rPr>
          <w:t>by</w:t>
        </w:r>
      </w:ins>
      <w:ins w:id="176" w:author="Elzur, Uri" w:date="2016-02-07T20:42:00Z">
        <w:r>
          <w:rPr>
            <w:rFonts w:ascii="Times New Roman" w:hAnsi="Times New Roman" w:cs="Times New Roman"/>
          </w:rPr>
          <w:t xml:space="preserve"> providing requirements</w:t>
        </w:r>
      </w:ins>
      <w:ins w:id="177" w:author="Elzur, Uri" w:date="2016-02-14T21:51:00Z">
        <w:r w:rsidR="000715F0">
          <w:rPr>
            <w:rFonts w:ascii="Times New Roman" w:hAnsi="Times New Roman" w:cs="Times New Roman"/>
          </w:rPr>
          <w:t>, use cases</w:t>
        </w:r>
      </w:ins>
      <w:ins w:id="178" w:author="Elzur, Uri" w:date="2016-02-14T21:52:00Z">
        <w:r w:rsidR="000715F0">
          <w:rPr>
            <w:rFonts w:ascii="Times New Roman" w:hAnsi="Times New Roman" w:cs="Times New Roman"/>
          </w:rPr>
          <w:t>, high level architecture</w:t>
        </w:r>
      </w:ins>
      <w:ins w:id="179" w:author="Elzur, Uri" w:date="2016-02-07T20:42:00Z">
        <w:r>
          <w:rPr>
            <w:rFonts w:ascii="Times New Roman" w:hAnsi="Times New Roman" w:cs="Times New Roman"/>
          </w:rPr>
          <w:t xml:space="preserve"> and/or comments </w:t>
        </w:r>
      </w:ins>
      <w:ins w:id="180" w:author="Elzur, Uri" w:date="2016-02-07T20:43:00Z">
        <w:r>
          <w:rPr>
            <w:rFonts w:ascii="Times New Roman" w:hAnsi="Times New Roman" w:cs="Times New Roman"/>
          </w:rPr>
          <w:t>for improving the probability of end user adoption of the OOP code in a production environment by the end users.</w:t>
        </w:r>
      </w:ins>
    </w:p>
    <w:p w:rsidR="00AF4A84" w:rsidRDefault="00AF4A84" w:rsidP="00AF4A8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ins w:id="181" w:author="Elzur, Uri" w:date="2016-02-07T20:44:00Z">
        <w:r>
          <w:rPr>
            <w:rFonts w:ascii="Times New Roman" w:hAnsi="Times New Roman" w:cs="Times New Roman"/>
          </w:rPr>
          <w:t>For clarity sa</w:t>
        </w:r>
        <w:r w:rsidR="000715F0">
          <w:rPr>
            <w:rFonts w:ascii="Times New Roman" w:hAnsi="Times New Roman" w:cs="Times New Roman"/>
          </w:rPr>
          <w:t>ke, it is mentioned that EU-TAB</w:t>
        </w:r>
        <w:r>
          <w:rPr>
            <w:rFonts w:ascii="Times New Roman" w:hAnsi="Times New Roman" w:cs="Times New Roman"/>
          </w:rPr>
          <w:t xml:space="preserve"> may at is sole discretion communicate to the Board multiple opinions on a given subject</w:t>
        </w:r>
      </w:ins>
      <w:ins w:id="182" w:author="Elzur, Uri" w:date="2016-02-07T20:45:00Z">
        <w:r>
          <w:rPr>
            <w:rFonts w:ascii="Times New Roman" w:hAnsi="Times New Roman" w:cs="Times New Roman"/>
          </w:rPr>
          <w:t xml:space="preserve"> and is not limited to sharing consensus opinions only.</w:t>
        </w:r>
      </w:ins>
      <w:ins w:id="183" w:author="Elzur, Uri" w:date="2016-02-07T20:44:00Z">
        <w:r>
          <w:rPr>
            <w:rFonts w:ascii="Times New Roman" w:hAnsi="Times New Roman" w:cs="Times New Roman"/>
          </w:rPr>
          <w:t xml:space="preserve"> </w:t>
        </w:r>
      </w:ins>
      <w:ins w:id="184" w:author="Elzur, Uri" w:date="2016-02-07T20:42:00Z">
        <w:r>
          <w:rPr>
            <w:rFonts w:ascii="Times New Roman" w:hAnsi="Times New Roman" w:cs="Times New Roman"/>
          </w:rPr>
          <w:t xml:space="preserve"> </w:t>
        </w:r>
      </w:ins>
      <w:ins w:id="185" w:author="Elzur, Uri" w:date="2016-02-07T20:41:00Z">
        <w:r>
          <w:rPr>
            <w:rFonts w:ascii="Times New Roman" w:hAnsi="Times New Roman" w:cs="Times New Roman"/>
          </w:rPr>
          <w:t xml:space="preserve"> </w:t>
        </w:r>
      </w:ins>
    </w:p>
    <w:p w:rsidR="00FC166F" w:rsidRDefault="00FC166F" w:rsidP="00F10BE4">
      <w:pPr>
        <w:pStyle w:val="ColorfulList-Accent12"/>
        <w:widowControl/>
        <w:numPr>
          <w:ilvl w:val="1"/>
          <w:numId w:val="2"/>
        </w:numPr>
        <w:suppressAutoHyphens w:val="0"/>
        <w:autoSpaceDE/>
        <w:autoSpaceDN/>
        <w:adjustRightInd/>
        <w:spacing w:after="240"/>
        <w:contextualSpacing w:val="0"/>
        <w:rPr>
          <w:ins w:id="186" w:author="Chris Donley" w:date="2016-02-17T21:29:00Z"/>
          <w:rFonts w:ascii="Times New Roman" w:hAnsi="Times New Roman" w:cs="Times New Roman"/>
        </w:rPr>
      </w:pPr>
      <w:r>
        <w:rPr>
          <w:rFonts w:ascii="Times New Roman" w:hAnsi="Times New Roman" w:cs="Times New Roman"/>
        </w:rPr>
        <w:t xml:space="preserve">The EU-TAB may decide whether any meeting, SIG, or other End User activity shall be limited to members or open to non-member participants. </w:t>
      </w:r>
    </w:p>
    <w:p w:rsidR="005427D0" w:rsidRDefault="005427D0" w:rsidP="005427D0">
      <w:pPr>
        <w:pStyle w:val="ColorfulList-Accent12"/>
        <w:widowControl/>
        <w:numPr>
          <w:ilvl w:val="1"/>
          <w:numId w:val="2"/>
        </w:numPr>
        <w:suppressAutoHyphens w:val="0"/>
        <w:autoSpaceDE/>
        <w:autoSpaceDN/>
        <w:adjustRightInd/>
        <w:spacing w:after="240"/>
        <w:contextualSpacing w:val="0"/>
        <w:rPr>
          <w:ins w:id="187" w:author="Chris Donley" w:date="2016-02-17T21:29:00Z"/>
          <w:rFonts w:ascii="Times New Roman" w:hAnsi="Times New Roman" w:cs="Times New Roman"/>
        </w:rPr>
      </w:pPr>
      <w:commentRangeStart w:id="188"/>
      <w:ins w:id="189" w:author="Chris Donley" w:date="2016-02-17T21:29:00Z">
        <w:r>
          <w:rPr>
            <w:rFonts w:ascii="Times New Roman" w:hAnsi="Times New Roman" w:cs="Times New Roman"/>
          </w:rPr>
          <w:t>The EU-TAB may elect a Chair. Strategic End-User Members may nominate a representative to serve as EU-TAB chair. The Chair shall serve as a voting member on the Board.</w:t>
        </w:r>
        <w:commentRangeEnd w:id="188"/>
        <w:r>
          <w:rPr>
            <w:rStyle w:val="CommentReference"/>
            <w:rFonts w:ascii="Times New Roman" w:eastAsia="Times New Roman" w:hAnsi="Times New Roman"/>
          </w:rPr>
          <w:commentReference w:id="188"/>
        </w:r>
      </w:ins>
    </w:p>
    <w:p w:rsidR="005427D0" w:rsidRDefault="005427D0"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p>
    <w:p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Voting</w:t>
      </w:r>
    </w:p>
    <w:p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While it is the goal of </w:t>
      </w:r>
      <w:r w:rsidR="00897A84">
        <w:rPr>
          <w:rFonts w:ascii="Times New Roman" w:hAnsi="Times New Roman" w:cs="Times New Roman"/>
        </w:rPr>
        <w:t>OOP</w:t>
      </w:r>
      <w:r w:rsidRPr="00FE51D9">
        <w:rPr>
          <w:rFonts w:ascii="Times New Roman" w:hAnsi="Times New Roman" w:cs="Times New Roman"/>
        </w:rPr>
        <w:t xml:space="preserve"> to operate as a consensus based community, if any decision requires a vote to move forward, the representatives of the Governing Board, TSC, Marketing Committee</w:t>
      </w:r>
      <w:r w:rsidR="00F82D0A">
        <w:rPr>
          <w:rFonts w:ascii="Times New Roman" w:hAnsi="Times New Roman" w:cs="Times New Roman"/>
        </w:rPr>
        <w:t xml:space="preserve"> or EU-TAB</w:t>
      </w:r>
      <w:r w:rsidRPr="00FE51D9">
        <w:rPr>
          <w:rFonts w:ascii="Times New Roman" w:hAnsi="Times New Roman" w:cs="Times New Roman"/>
        </w:rPr>
        <w:t xml:space="preserve">, as applicable, shall vote on a one vote per </w:t>
      </w:r>
      <w:r w:rsidR="003E3893">
        <w:rPr>
          <w:rFonts w:ascii="Times New Roman" w:hAnsi="Times New Roman" w:cs="Times New Roman"/>
        </w:rPr>
        <w:t xml:space="preserve">voting </w:t>
      </w:r>
      <w:r w:rsidRPr="00FE51D9">
        <w:rPr>
          <w:rFonts w:ascii="Times New Roman" w:hAnsi="Times New Roman" w:cs="Times New Roman"/>
        </w:rPr>
        <w:t>representative basis.</w:t>
      </w:r>
    </w:p>
    <w:p w:rsidR="003E3893" w:rsidRDefault="003E3893"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Quorum for Governing Board, TSC</w:t>
      </w:r>
      <w:r w:rsidR="00F82D0A">
        <w:rPr>
          <w:rFonts w:ascii="Times New Roman" w:hAnsi="Times New Roman" w:cs="Times New Roman"/>
        </w:rPr>
        <w:t>,</w:t>
      </w:r>
      <w:r>
        <w:rPr>
          <w:rFonts w:ascii="Times New Roman" w:hAnsi="Times New Roman" w:cs="Times New Roman"/>
        </w:rPr>
        <w:t xml:space="preserve"> Marketing Committee </w:t>
      </w:r>
      <w:r w:rsidR="00F82D0A">
        <w:rPr>
          <w:rFonts w:ascii="Times New Roman" w:hAnsi="Times New Roman" w:cs="Times New Roman"/>
        </w:rPr>
        <w:t xml:space="preserve">or EU-TAB </w:t>
      </w:r>
      <w:r>
        <w:rPr>
          <w:rFonts w:ascii="Times New Roman" w:hAnsi="Times New Roman" w:cs="Times New Roman"/>
        </w:rPr>
        <w:t>meetings shall require two-thirds of the voting representatives. The Governing Board, TSC</w:t>
      </w:r>
      <w:r w:rsidR="00F82D0A">
        <w:rPr>
          <w:rFonts w:ascii="Times New Roman" w:hAnsi="Times New Roman" w:cs="Times New Roman"/>
        </w:rPr>
        <w:t>,</w:t>
      </w:r>
      <w:r>
        <w:rPr>
          <w:rFonts w:ascii="Times New Roman" w:hAnsi="Times New Roman" w:cs="Times New Roman"/>
        </w:rPr>
        <w:t xml:space="preserve"> Marketing Committee </w:t>
      </w:r>
      <w:r w:rsidR="00F82D0A">
        <w:rPr>
          <w:rFonts w:ascii="Times New Roman" w:hAnsi="Times New Roman" w:cs="Times New Roman"/>
        </w:rPr>
        <w:t xml:space="preserve">or EU-TAB </w:t>
      </w:r>
      <w:r>
        <w:rPr>
          <w:rFonts w:ascii="Times New Roman" w:hAnsi="Times New Roman" w:cs="Times New Roman"/>
        </w:rPr>
        <w:t xml:space="preserve">may continue to meet if </w:t>
      </w:r>
      <w:ins w:id="190" w:author="Elzur, Uri" w:date="2016-02-14T21:54:00Z">
        <w:r w:rsidR="000715F0">
          <w:rPr>
            <w:rFonts w:ascii="Times New Roman" w:hAnsi="Times New Roman" w:cs="Times New Roman"/>
          </w:rPr>
          <w:t xml:space="preserve">advance notice of the meeting has been given per </w:t>
        </w:r>
      </w:ins>
      <w:ins w:id="191" w:author="Elzur, Uri" w:date="2016-02-14T21:55:00Z">
        <w:r w:rsidR="000715F0">
          <w:rPr>
            <w:rFonts w:ascii="Times New Roman" w:hAnsi="Times New Roman" w:cs="Times New Roman"/>
          </w:rPr>
          <w:t xml:space="preserve">rules set up by the Board even if </w:t>
        </w:r>
      </w:ins>
      <w:r>
        <w:rPr>
          <w:rFonts w:ascii="Times New Roman" w:hAnsi="Times New Roman" w:cs="Times New Roman"/>
        </w:rPr>
        <w:t>quorum is not met, but shall be prevented from making any decisions at the meeting.</w:t>
      </w:r>
    </w:p>
    <w:p w:rsidR="00FE51D9" w:rsidRPr="00FE51D9" w:rsidRDefault="00DA6A73"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Except as provided in Section 1</w:t>
      </w:r>
      <w:r w:rsidR="00FF4A56">
        <w:rPr>
          <w:rFonts w:ascii="Times New Roman" w:hAnsi="Times New Roman" w:cs="Times New Roman"/>
        </w:rPr>
        <w:t>3</w:t>
      </w:r>
      <w:r>
        <w:rPr>
          <w:rFonts w:ascii="Times New Roman" w:hAnsi="Times New Roman" w:cs="Times New Roman"/>
        </w:rPr>
        <w:t>.d. and 1</w:t>
      </w:r>
      <w:r w:rsidR="00FF4A56">
        <w:rPr>
          <w:rFonts w:ascii="Times New Roman" w:hAnsi="Times New Roman" w:cs="Times New Roman"/>
        </w:rPr>
        <w:t>4</w:t>
      </w:r>
      <w:r>
        <w:rPr>
          <w:rFonts w:ascii="Times New Roman" w:hAnsi="Times New Roman" w:cs="Times New Roman"/>
        </w:rPr>
        <w:t>.a., d</w:t>
      </w:r>
      <w:r w:rsidR="00FE51D9" w:rsidRPr="00FE51D9">
        <w:rPr>
          <w:rFonts w:ascii="Times New Roman" w:hAnsi="Times New Roman" w:cs="Times New Roman"/>
        </w:rPr>
        <w:t xml:space="preserve">ecisions by vote </w:t>
      </w:r>
      <w:r w:rsidR="003E3893">
        <w:rPr>
          <w:rFonts w:ascii="Times New Roman" w:hAnsi="Times New Roman" w:cs="Times New Roman"/>
        </w:rPr>
        <w:t xml:space="preserve">at a meeting </w:t>
      </w:r>
      <w:r w:rsidR="00FE51D9" w:rsidRPr="00FE51D9">
        <w:rPr>
          <w:rFonts w:ascii="Times New Roman" w:hAnsi="Times New Roman" w:cs="Times New Roman"/>
        </w:rPr>
        <w:t xml:space="preserve">shall </w:t>
      </w:r>
      <w:r w:rsidR="003E3893">
        <w:rPr>
          <w:rFonts w:ascii="Times New Roman" w:hAnsi="Times New Roman" w:cs="Times New Roman"/>
        </w:rPr>
        <w:t>require</w:t>
      </w:r>
      <w:r w:rsidR="00FE51D9" w:rsidRPr="00FE51D9">
        <w:rPr>
          <w:rFonts w:ascii="Times New Roman" w:hAnsi="Times New Roman" w:cs="Times New Roman"/>
        </w:rPr>
        <w:t xml:space="preserve"> a majority vote, provided </w:t>
      </w:r>
      <w:r w:rsidR="003E3893">
        <w:rPr>
          <w:rFonts w:ascii="Times New Roman" w:hAnsi="Times New Roman" w:cs="Times New Roman"/>
        </w:rPr>
        <w:t xml:space="preserve">quorum is met. </w:t>
      </w:r>
      <w:r>
        <w:rPr>
          <w:rFonts w:ascii="Times New Roman" w:hAnsi="Times New Roman" w:cs="Times New Roman"/>
        </w:rPr>
        <w:t>Except as provided in Section 1</w:t>
      </w:r>
      <w:r w:rsidR="004C7DD5">
        <w:rPr>
          <w:rFonts w:ascii="Times New Roman" w:hAnsi="Times New Roman" w:cs="Times New Roman"/>
        </w:rPr>
        <w:t>3</w:t>
      </w:r>
      <w:r>
        <w:rPr>
          <w:rFonts w:ascii="Times New Roman" w:hAnsi="Times New Roman" w:cs="Times New Roman"/>
        </w:rPr>
        <w:t>.d. and 1</w:t>
      </w:r>
      <w:r w:rsidR="004C7DD5">
        <w:rPr>
          <w:rFonts w:ascii="Times New Roman" w:hAnsi="Times New Roman" w:cs="Times New Roman"/>
        </w:rPr>
        <w:t>4</w:t>
      </w:r>
      <w:r>
        <w:rPr>
          <w:rFonts w:ascii="Times New Roman" w:hAnsi="Times New Roman" w:cs="Times New Roman"/>
        </w:rPr>
        <w:t>.a., d</w:t>
      </w:r>
      <w:r w:rsidR="003E3893">
        <w:rPr>
          <w:rFonts w:ascii="Times New Roman" w:hAnsi="Times New Roman" w:cs="Times New Roman"/>
        </w:rPr>
        <w:t>ecisions by electronic vote without a meeting shall require a majority of all voting representatives.</w:t>
      </w:r>
    </w:p>
    <w:p w:rsid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In the event of a tied vote with respect to an action</w:t>
      </w:r>
      <w:r w:rsidR="00F1236B">
        <w:rPr>
          <w:rFonts w:ascii="Times New Roman" w:hAnsi="Times New Roman" w:cs="Times New Roman"/>
        </w:rPr>
        <w:t xml:space="preserve"> that cannot be resolved</w:t>
      </w:r>
      <w:r w:rsidRPr="00FE51D9">
        <w:rPr>
          <w:rFonts w:ascii="Times New Roman" w:hAnsi="Times New Roman" w:cs="Times New Roman"/>
        </w:rPr>
        <w:t xml:space="preserve"> by the Governing Board, the chair shall be entitled to </w:t>
      </w:r>
      <w:r w:rsidR="003E3893">
        <w:rPr>
          <w:rFonts w:ascii="Times New Roman" w:hAnsi="Times New Roman" w:cs="Times New Roman"/>
        </w:rPr>
        <w:t>refer the matter to the LF for assistance in reaching a decision</w:t>
      </w:r>
      <w:r w:rsidRPr="00FE51D9">
        <w:rPr>
          <w:rFonts w:ascii="Times New Roman" w:hAnsi="Times New Roman" w:cs="Times New Roman"/>
        </w:rPr>
        <w:t>.</w:t>
      </w:r>
      <w:r w:rsidR="003E3893">
        <w:rPr>
          <w:rFonts w:ascii="Times New Roman" w:hAnsi="Times New Roman" w:cs="Times New Roman"/>
        </w:rPr>
        <w:t xml:space="preserve"> For all decisions in the </w:t>
      </w:r>
      <w:r w:rsidR="003E3893" w:rsidRPr="00FE51D9">
        <w:rPr>
          <w:rFonts w:ascii="Times New Roman" w:hAnsi="Times New Roman" w:cs="Times New Roman"/>
        </w:rPr>
        <w:t>TSC, Marketing Committee or other committee created by the Governing Board,</w:t>
      </w:r>
      <w:r w:rsidR="003E3893">
        <w:rPr>
          <w:rFonts w:ascii="Times New Roman" w:hAnsi="Times New Roman" w:cs="Times New Roman"/>
        </w:rPr>
        <w:t xml:space="preserve"> if there is a tie vote, the matter shall be referred to the Governing Board.</w:t>
      </w:r>
    </w:p>
    <w:p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lastRenderedPageBreak/>
        <w:t>Antitrust Guidelines</w:t>
      </w:r>
    </w:p>
    <w:p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All members shall abide by The Linux Foundation Antitrust Policy available at </w:t>
      </w:r>
      <w:r w:rsidRPr="0009610A">
        <w:rPr>
          <w:rFonts w:ascii="Times New Roman" w:hAnsi="Times New Roman" w:cs="Times New Roman"/>
        </w:rPr>
        <w:t>http://www.linuxfoundation.org/antitrust-policy</w:t>
      </w:r>
      <w:r w:rsidRPr="00FE51D9">
        <w:rPr>
          <w:rFonts w:ascii="Times New Roman" w:hAnsi="Times New Roman" w:cs="Times New Roman"/>
        </w:rPr>
        <w:t>.</w:t>
      </w:r>
    </w:p>
    <w:p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All members shall encourage open participation from any organization able to meet the membership requirements, regardless of competitive interests. Put another way, the Governing Board shall not seek to exclude </w:t>
      </w:r>
      <w:r w:rsidR="00F82D0A">
        <w:rPr>
          <w:rFonts w:ascii="Times New Roman" w:hAnsi="Times New Roman" w:cs="Times New Roman"/>
        </w:rPr>
        <w:t xml:space="preserve">any </w:t>
      </w:r>
      <w:r w:rsidRPr="00FE51D9">
        <w:rPr>
          <w:rFonts w:ascii="Times New Roman" w:hAnsi="Times New Roman" w:cs="Times New Roman"/>
        </w:rPr>
        <w:t xml:space="preserve">member based on any criteria, requirements or reasons other than those </w:t>
      </w:r>
      <w:r w:rsidR="009D5514">
        <w:rPr>
          <w:rFonts w:ascii="Times New Roman" w:hAnsi="Times New Roman" w:cs="Times New Roman"/>
        </w:rPr>
        <w:t xml:space="preserve">that are reasonable and applied on a non-discriminatory basis to </w:t>
      </w:r>
      <w:r w:rsidRPr="00FE51D9">
        <w:rPr>
          <w:rFonts w:ascii="Times New Roman" w:hAnsi="Times New Roman" w:cs="Times New Roman"/>
        </w:rPr>
        <w:t>all members.</w:t>
      </w:r>
    </w:p>
    <w:p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Code of Conduct</w:t>
      </w:r>
    </w:p>
    <w:p w:rsidR="003E3893" w:rsidRPr="00FE51D9" w:rsidRDefault="003E3893" w:rsidP="00F10BE4">
      <w:pPr>
        <w:numPr>
          <w:ilvl w:val="1"/>
          <w:numId w:val="2"/>
        </w:numPr>
        <w:spacing w:after="240"/>
        <w:rPr>
          <w:bCs/>
          <w:sz w:val="24"/>
          <w:szCs w:val="24"/>
        </w:rPr>
      </w:pPr>
      <w:r>
        <w:rPr>
          <w:bCs/>
          <w:sz w:val="24"/>
          <w:szCs w:val="24"/>
        </w:rPr>
        <w:t xml:space="preserve">The Governing Board </w:t>
      </w:r>
      <w:r w:rsidR="008B4399">
        <w:rPr>
          <w:bCs/>
          <w:sz w:val="24"/>
          <w:szCs w:val="24"/>
        </w:rPr>
        <w:t xml:space="preserve">shall </w:t>
      </w:r>
      <w:r>
        <w:rPr>
          <w:bCs/>
          <w:sz w:val="24"/>
          <w:szCs w:val="24"/>
        </w:rPr>
        <w:t xml:space="preserve">adopt a specific </w:t>
      </w:r>
      <w:r w:rsidR="006B0EE7">
        <w:rPr>
          <w:bCs/>
          <w:sz w:val="24"/>
          <w:szCs w:val="24"/>
        </w:rPr>
        <w:t>Project</w:t>
      </w:r>
      <w:r>
        <w:rPr>
          <w:bCs/>
          <w:sz w:val="24"/>
          <w:szCs w:val="24"/>
        </w:rPr>
        <w:t xml:space="preserve"> code of conduct, with approval from the LF.</w:t>
      </w:r>
    </w:p>
    <w:p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Budget</w:t>
      </w:r>
    </w:p>
    <w:p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The Governing Board shall approve an annual budget and never commit to spend in excess of funds raised. The budget </w:t>
      </w:r>
      <w:r w:rsidR="009D5514">
        <w:rPr>
          <w:rFonts w:ascii="Times New Roman" w:hAnsi="Times New Roman" w:cs="Times New Roman"/>
        </w:rPr>
        <w:t xml:space="preserve">and the purposes to which it is applied </w:t>
      </w:r>
      <w:r w:rsidRPr="00FE51D9">
        <w:rPr>
          <w:rFonts w:ascii="Times New Roman" w:hAnsi="Times New Roman" w:cs="Times New Roman"/>
        </w:rPr>
        <w:t>shall be consistent with the non-profit mission of The Linux Foundation.</w:t>
      </w:r>
    </w:p>
    <w:p w:rsid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The Linux Foundation shall provide </w:t>
      </w:r>
      <w:r w:rsidR="009D5514">
        <w:rPr>
          <w:rFonts w:ascii="Times New Roman" w:hAnsi="Times New Roman" w:cs="Times New Roman"/>
        </w:rPr>
        <w:t xml:space="preserve">the Governing Board with </w:t>
      </w:r>
      <w:r w:rsidRPr="00FE51D9">
        <w:rPr>
          <w:rFonts w:ascii="Times New Roman" w:hAnsi="Times New Roman" w:cs="Times New Roman"/>
        </w:rPr>
        <w:t>regular reports of spend levels against the budget.</w:t>
      </w:r>
      <w:r w:rsidR="008F6886">
        <w:rPr>
          <w:rFonts w:ascii="Times New Roman" w:hAnsi="Times New Roman" w:cs="Times New Roman"/>
        </w:rPr>
        <w:t xml:space="preserve"> </w:t>
      </w:r>
      <w:r w:rsidR="00E345B1">
        <w:rPr>
          <w:rFonts w:ascii="Times New Roman" w:hAnsi="Times New Roman" w:cs="Times New Roman"/>
        </w:rPr>
        <w:t xml:space="preserve">In no event </w:t>
      </w:r>
      <w:r w:rsidR="00984DA4">
        <w:rPr>
          <w:rFonts w:ascii="Times New Roman" w:hAnsi="Times New Roman" w:cs="Times New Roman"/>
        </w:rPr>
        <w:t>will</w:t>
      </w:r>
      <w:r w:rsidR="00E345B1">
        <w:rPr>
          <w:rFonts w:ascii="Times New Roman" w:hAnsi="Times New Roman" w:cs="Times New Roman"/>
        </w:rPr>
        <w:t xml:space="preserve"> The Linux Foundation have any obligation to undertake any action on behalf of </w:t>
      </w:r>
      <w:r w:rsidR="00897A84">
        <w:rPr>
          <w:rFonts w:ascii="Times New Roman" w:hAnsi="Times New Roman" w:cs="Times New Roman"/>
        </w:rPr>
        <w:t>OOP</w:t>
      </w:r>
      <w:r w:rsidR="0063618C">
        <w:rPr>
          <w:rFonts w:ascii="Times New Roman" w:hAnsi="Times New Roman" w:cs="Times New Roman"/>
        </w:rPr>
        <w:t xml:space="preserve"> or otherwise related to </w:t>
      </w:r>
      <w:r w:rsidR="00897A84">
        <w:rPr>
          <w:rFonts w:ascii="Times New Roman" w:hAnsi="Times New Roman" w:cs="Times New Roman"/>
        </w:rPr>
        <w:t>OOP</w:t>
      </w:r>
      <w:r w:rsidR="00E345B1">
        <w:rPr>
          <w:rFonts w:ascii="Times New Roman" w:hAnsi="Times New Roman" w:cs="Times New Roman"/>
        </w:rPr>
        <w:t xml:space="preserve"> that will not be covered in full by funds raised by </w:t>
      </w:r>
      <w:r w:rsidR="00897A84">
        <w:rPr>
          <w:rFonts w:ascii="Times New Roman" w:hAnsi="Times New Roman" w:cs="Times New Roman"/>
        </w:rPr>
        <w:t>OOP</w:t>
      </w:r>
      <w:r w:rsidR="00E345B1">
        <w:rPr>
          <w:rFonts w:ascii="Times New Roman" w:hAnsi="Times New Roman" w:cs="Times New Roman"/>
        </w:rPr>
        <w:t>.</w:t>
      </w:r>
    </w:p>
    <w:p w:rsidR="0063618C" w:rsidRPr="00FE51D9" w:rsidRDefault="00984DA4"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In the event any unbudgeted or otherwise unfunded obligation arises related to </w:t>
      </w:r>
      <w:r w:rsidR="00897A84">
        <w:rPr>
          <w:rFonts w:ascii="Times New Roman" w:hAnsi="Times New Roman" w:cs="Times New Roman"/>
        </w:rPr>
        <w:t>OOP</w:t>
      </w:r>
      <w:r>
        <w:rPr>
          <w:rFonts w:ascii="Times New Roman" w:hAnsi="Times New Roman" w:cs="Times New Roman"/>
        </w:rPr>
        <w:t>, The Linux Foundation will coordinate with the Governing Board to address gap funding requirements</w:t>
      </w:r>
      <w:r w:rsidR="0063618C">
        <w:rPr>
          <w:rFonts w:ascii="Times New Roman" w:hAnsi="Times New Roman" w:cs="Times New Roman"/>
        </w:rPr>
        <w:t>.</w:t>
      </w:r>
    </w:p>
    <w:p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General &amp; Administrative Expenses</w:t>
      </w:r>
    </w:p>
    <w:p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The Linux Foundation shall have custody of and final authority over the usage of any fees, funds and other cash receipts. </w:t>
      </w:r>
    </w:p>
    <w:p w:rsidR="009D5514" w:rsidRPr="008B439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9D5514">
        <w:rPr>
          <w:rFonts w:ascii="Times New Roman" w:hAnsi="Times New Roman" w:cs="Times New Roman"/>
        </w:rPr>
        <w:t>A General &amp; Administrative (G&amp;A) fee will be applied by the Linux Foundation to funds raised to cover Finance, Accounting</w:t>
      </w:r>
      <w:r w:rsidR="00FE17C6" w:rsidRPr="009D5514">
        <w:rPr>
          <w:rFonts w:ascii="Times New Roman" w:hAnsi="Times New Roman" w:cs="Times New Roman"/>
        </w:rPr>
        <w:t>,</w:t>
      </w:r>
      <w:r w:rsidRPr="009D5514">
        <w:rPr>
          <w:rFonts w:ascii="Times New Roman" w:hAnsi="Times New Roman" w:cs="Times New Roman"/>
        </w:rPr>
        <w:t xml:space="preserve"> and operations. The G&amp;A fee shall equal </w:t>
      </w:r>
      <w:commentRangeStart w:id="192"/>
      <w:r w:rsidRPr="009D5514">
        <w:rPr>
          <w:rFonts w:ascii="Times New Roman" w:hAnsi="Times New Roman" w:cs="Times New Roman"/>
        </w:rPr>
        <w:t xml:space="preserve">9% of </w:t>
      </w:r>
      <w:r w:rsidR="00897A84">
        <w:rPr>
          <w:rFonts w:ascii="Times New Roman" w:hAnsi="Times New Roman" w:cs="Times New Roman"/>
        </w:rPr>
        <w:t>OOP</w:t>
      </w:r>
      <w:r w:rsidRPr="009D5514">
        <w:rPr>
          <w:rFonts w:ascii="Times New Roman" w:hAnsi="Times New Roman" w:cs="Times New Roman"/>
        </w:rPr>
        <w:t>’s</w:t>
      </w:r>
      <w:commentRangeEnd w:id="192"/>
      <w:r w:rsidR="00A73C4D">
        <w:rPr>
          <w:rStyle w:val="CommentReference"/>
          <w:rFonts w:ascii="Times New Roman" w:eastAsia="Times New Roman" w:hAnsi="Times New Roman"/>
        </w:rPr>
        <w:commentReference w:id="192"/>
      </w:r>
      <w:r w:rsidRPr="009D5514">
        <w:rPr>
          <w:rFonts w:ascii="Times New Roman" w:hAnsi="Times New Roman" w:cs="Times New Roman"/>
        </w:rPr>
        <w:t xml:space="preserve"> first $1,000,000 of gross receipts and 6% of </w:t>
      </w:r>
      <w:r w:rsidR="00897A84">
        <w:rPr>
          <w:rFonts w:ascii="Times New Roman" w:hAnsi="Times New Roman" w:cs="Times New Roman"/>
        </w:rPr>
        <w:t>OOP</w:t>
      </w:r>
      <w:r w:rsidRPr="009D5514">
        <w:rPr>
          <w:rFonts w:ascii="Times New Roman" w:hAnsi="Times New Roman" w:cs="Times New Roman"/>
        </w:rPr>
        <w:t>’s gross receipts over $1,000,000.</w:t>
      </w:r>
    </w:p>
    <w:p w:rsidR="009D5514" w:rsidRPr="008B4399" w:rsidRDefault="009D5514"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8B4399">
        <w:rPr>
          <w:rFonts w:ascii="Times New Roman" w:hAnsi="Times New Roman" w:cs="Times New Roman"/>
        </w:rPr>
        <w:t xml:space="preserve">Under no circumstances shall The Linux Foundation be expected or required to undertake any action on behalf of </w:t>
      </w:r>
      <w:r w:rsidR="00897A84">
        <w:rPr>
          <w:rFonts w:ascii="Times New Roman" w:hAnsi="Times New Roman" w:cs="Times New Roman"/>
        </w:rPr>
        <w:t>OOP</w:t>
      </w:r>
      <w:r w:rsidRPr="008B4399">
        <w:rPr>
          <w:rFonts w:ascii="Times New Roman" w:hAnsi="Times New Roman" w:cs="Times New Roman"/>
        </w:rPr>
        <w:t xml:space="preserve"> that is inconsistent with the tax exempt purpose of The Linux Foundation.</w:t>
      </w:r>
    </w:p>
    <w:p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 xml:space="preserve">General Rules and Operations. </w:t>
      </w:r>
      <w:r w:rsidR="00E67390" w:rsidRPr="00D97F2F">
        <w:rPr>
          <w:rFonts w:ascii="Times New Roman" w:hAnsi="Times New Roman" w:cs="Times New Roman"/>
          <w:b w:val="0"/>
          <w:sz w:val="24"/>
          <w:szCs w:val="24"/>
        </w:rPr>
        <w:t xml:space="preserve">The </w:t>
      </w:r>
      <w:r w:rsidR="00897A84">
        <w:rPr>
          <w:rFonts w:ascii="Times New Roman" w:hAnsi="Times New Roman" w:cs="Times New Roman"/>
          <w:b w:val="0"/>
          <w:sz w:val="24"/>
          <w:szCs w:val="24"/>
        </w:rPr>
        <w:t>OOP</w:t>
      </w:r>
      <w:r w:rsidRPr="00FE51D9">
        <w:rPr>
          <w:rFonts w:ascii="Times New Roman" w:hAnsi="Times New Roman" w:cs="Times New Roman"/>
          <w:b w:val="0"/>
          <w:sz w:val="24"/>
          <w:szCs w:val="24"/>
        </w:rPr>
        <w:t xml:space="preserve"> </w:t>
      </w:r>
      <w:r w:rsidR="00E67390">
        <w:rPr>
          <w:rFonts w:ascii="Times New Roman" w:hAnsi="Times New Roman" w:cs="Times New Roman"/>
          <w:b w:val="0"/>
          <w:sz w:val="24"/>
          <w:szCs w:val="24"/>
        </w:rPr>
        <w:t xml:space="preserve">project </w:t>
      </w:r>
      <w:r w:rsidRPr="00FE51D9">
        <w:rPr>
          <w:rFonts w:ascii="Times New Roman" w:hAnsi="Times New Roman" w:cs="Times New Roman"/>
          <w:b w:val="0"/>
          <w:sz w:val="24"/>
          <w:szCs w:val="24"/>
        </w:rPr>
        <w:t>shall</w:t>
      </w:r>
      <w:r w:rsidR="00E67390">
        <w:rPr>
          <w:rFonts w:ascii="Times New Roman" w:hAnsi="Times New Roman" w:cs="Times New Roman"/>
          <w:b w:val="0"/>
          <w:sz w:val="24"/>
          <w:szCs w:val="24"/>
        </w:rPr>
        <w:t xml:space="preserve"> be conducted so as to</w:t>
      </w:r>
      <w:r w:rsidRPr="00FE51D9">
        <w:rPr>
          <w:rFonts w:ascii="Times New Roman" w:hAnsi="Times New Roman" w:cs="Times New Roman"/>
          <w:b w:val="0"/>
          <w:sz w:val="24"/>
          <w:szCs w:val="24"/>
        </w:rPr>
        <w:t>:</w:t>
      </w:r>
    </w:p>
    <w:p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lastRenderedPageBreak/>
        <w:t xml:space="preserve">engage in </w:t>
      </w:r>
      <w:r w:rsidR="00E67390">
        <w:rPr>
          <w:rFonts w:ascii="Times New Roman" w:hAnsi="Times New Roman" w:cs="Times New Roman"/>
        </w:rPr>
        <w:t xml:space="preserve">the work of the project in </w:t>
      </w:r>
      <w:r w:rsidRPr="00FE51D9">
        <w:rPr>
          <w:rFonts w:ascii="Times New Roman" w:hAnsi="Times New Roman" w:cs="Times New Roman"/>
        </w:rPr>
        <w:t>a professional manner consistent with maintaining a cohesive community, while also maintaining the goodwill and esteem of The Linux Foundation in the open source software community;</w:t>
      </w:r>
    </w:p>
    <w:p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respect the rights of all trademark owners, including any branding and usage guidelines;</w:t>
      </w:r>
    </w:p>
    <w:p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engage The Linux Foundation for all </w:t>
      </w:r>
      <w:r w:rsidR="00897A84">
        <w:rPr>
          <w:rFonts w:ascii="Times New Roman" w:hAnsi="Times New Roman" w:cs="Times New Roman"/>
        </w:rPr>
        <w:t>OOP</w:t>
      </w:r>
      <w:r w:rsidR="00EE7644">
        <w:rPr>
          <w:rFonts w:ascii="Times New Roman" w:hAnsi="Times New Roman" w:cs="Times New Roman"/>
        </w:rPr>
        <w:t xml:space="preserve"> </w:t>
      </w:r>
      <w:r w:rsidRPr="00FE51D9">
        <w:rPr>
          <w:rFonts w:ascii="Times New Roman" w:hAnsi="Times New Roman" w:cs="Times New Roman"/>
        </w:rPr>
        <w:t>press and analyst relations activities;</w:t>
      </w:r>
    </w:p>
    <w:p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upon request, provide information regarding </w:t>
      </w:r>
      <w:r w:rsidR="00A1640E">
        <w:rPr>
          <w:rFonts w:ascii="Times New Roman" w:hAnsi="Times New Roman" w:cs="Times New Roman"/>
        </w:rPr>
        <w:t>P</w:t>
      </w:r>
      <w:r w:rsidRPr="00FE51D9">
        <w:rPr>
          <w:rFonts w:ascii="Times New Roman" w:hAnsi="Times New Roman" w:cs="Times New Roman"/>
        </w:rPr>
        <w:t xml:space="preserve">roject participation, including information regarding attendance at </w:t>
      </w:r>
      <w:r w:rsidR="00A1640E">
        <w:rPr>
          <w:rFonts w:ascii="Times New Roman" w:hAnsi="Times New Roman" w:cs="Times New Roman"/>
        </w:rPr>
        <w:t>P</w:t>
      </w:r>
      <w:r w:rsidRPr="00FE51D9">
        <w:rPr>
          <w:rFonts w:ascii="Times New Roman" w:hAnsi="Times New Roman" w:cs="Times New Roman"/>
        </w:rPr>
        <w:t>roject-sponsored events, to The Linux Foundation;</w:t>
      </w:r>
    </w:p>
    <w:p w:rsidR="00FE51D9" w:rsidRPr="00FE51D9" w:rsidRDefault="00DA6A73"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coordinate with</w:t>
      </w:r>
      <w:r w:rsidR="00FE51D9" w:rsidRPr="00FE51D9">
        <w:rPr>
          <w:rFonts w:ascii="Times New Roman" w:hAnsi="Times New Roman" w:cs="Times New Roman"/>
        </w:rPr>
        <w:t xml:space="preserve"> The Linux Foundation </w:t>
      </w:r>
      <w:r w:rsidR="00A1640E">
        <w:rPr>
          <w:rFonts w:ascii="Times New Roman" w:hAnsi="Times New Roman" w:cs="Times New Roman"/>
        </w:rPr>
        <w:t>in relation to</w:t>
      </w:r>
      <w:r w:rsidR="00FE51D9" w:rsidRPr="00FE51D9">
        <w:rPr>
          <w:rFonts w:ascii="Times New Roman" w:hAnsi="Times New Roman" w:cs="Times New Roman"/>
        </w:rPr>
        <w:t xml:space="preserve"> any websites </w:t>
      </w:r>
      <w:r>
        <w:rPr>
          <w:rFonts w:ascii="Times New Roman" w:hAnsi="Times New Roman" w:cs="Times New Roman"/>
        </w:rPr>
        <w:t xml:space="preserve">created </w:t>
      </w:r>
      <w:r w:rsidR="00FE51D9" w:rsidRPr="00FE51D9">
        <w:rPr>
          <w:rFonts w:ascii="Times New Roman" w:hAnsi="Times New Roman" w:cs="Times New Roman"/>
        </w:rPr>
        <w:t xml:space="preserve">directly for </w:t>
      </w:r>
      <w:r w:rsidR="00897A84">
        <w:rPr>
          <w:rFonts w:ascii="Times New Roman" w:hAnsi="Times New Roman" w:cs="Times New Roman"/>
        </w:rPr>
        <w:t>OOP</w:t>
      </w:r>
      <w:r w:rsidR="00FE51D9" w:rsidRPr="00FE51D9">
        <w:rPr>
          <w:rFonts w:ascii="Times New Roman" w:hAnsi="Times New Roman" w:cs="Times New Roman"/>
        </w:rPr>
        <w:t>; and</w:t>
      </w:r>
    </w:p>
    <w:p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operate under such rules and procedures as may from time to time be approved by the Governing Board and confirmed by The Linux Foundation.</w:t>
      </w:r>
    </w:p>
    <w:p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 xml:space="preserve"> Intellectual Property Policy</w:t>
      </w:r>
    </w:p>
    <w:p w:rsidR="00FE51D9" w:rsidRPr="00FE17C6" w:rsidRDefault="00373E96"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Members agree that a</w:t>
      </w:r>
      <w:r w:rsidR="00FE51D9" w:rsidRPr="00FE17C6">
        <w:rPr>
          <w:rFonts w:ascii="Times New Roman" w:hAnsi="Times New Roman" w:cs="Times New Roman"/>
          <w:b w:val="0"/>
          <w:sz w:val="24"/>
          <w:szCs w:val="24"/>
        </w:rPr>
        <w:t xml:space="preserve">ll new inbound code contributions to </w:t>
      </w:r>
      <w:r w:rsidR="00897A84">
        <w:rPr>
          <w:rFonts w:ascii="Times New Roman" w:hAnsi="Times New Roman" w:cs="Times New Roman"/>
          <w:b w:val="0"/>
          <w:sz w:val="24"/>
          <w:szCs w:val="24"/>
        </w:rPr>
        <w:t>OOP</w:t>
      </w:r>
      <w:r w:rsidR="00FE51D9" w:rsidRPr="00FE17C6">
        <w:rPr>
          <w:rFonts w:ascii="Times New Roman" w:hAnsi="Times New Roman" w:cs="Times New Roman"/>
          <w:b w:val="0"/>
          <w:sz w:val="24"/>
          <w:szCs w:val="24"/>
        </w:rPr>
        <w:t xml:space="preserve"> shall be made under the Apache License, Version 2.0 (available at </w:t>
      </w:r>
      <w:hyperlink r:id="rId9" w:history="1">
        <w:r w:rsidR="00EC7601" w:rsidRPr="00415C04">
          <w:rPr>
            <w:rStyle w:val="Hyperlink"/>
            <w:rFonts w:ascii="Times New Roman" w:hAnsi="Times New Roman"/>
            <w:b w:val="0"/>
            <w:sz w:val="24"/>
            <w:szCs w:val="24"/>
          </w:rPr>
          <w:t>http://www.apache.org/licenses/LICENSE-2.0</w:t>
        </w:r>
      </w:hyperlink>
      <w:r w:rsidR="00FE51D9" w:rsidRPr="00FE17C6">
        <w:rPr>
          <w:rFonts w:ascii="Times New Roman" w:hAnsi="Times New Roman" w:cs="Times New Roman"/>
          <w:b w:val="0"/>
          <w:sz w:val="24"/>
          <w:szCs w:val="24"/>
        </w:rPr>
        <w:t>)</w:t>
      </w:r>
      <w:r w:rsidR="00EC7601">
        <w:rPr>
          <w:rFonts w:ascii="Times New Roman" w:hAnsi="Times New Roman" w:cs="Times New Roman"/>
          <w:b w:val="0"/>
          <w:sz w:val="24"/>
          <w:szCs w:val="24"/>
        </w:rPr>
        <w:t>.</w:t>
      </w:r>
      <w:r w:rsidR="008F6886">
        <w:rPr>
          <w:rFonts w:ascii="Times New Roman" w:hAnsi="Times New Roman" w:cs="Times New Roman"/>
          <w:b w:val="0"/>
          <w:sz w:val="24"/>
          <w:szCs w:val="24"/>
        </w:rPr>
        <w:t xml:space="preserve"> </w:t>
      </w:r>
      <w:r w:rsidR="00EC7601">
        <w:rPr>
          <w:rFonts w:ascii="Times New Roman" w:hAnsi="Times New Roman" w:cs="Times New Roman"/>
          <w:b w:val="0"/>
          <w:sz w:val="24"/>
          <w:szCs w:val="24"/>
        </w:rPr>
        <w:t>All contributions shall be</w:t>
      </w:r>
      <w:r w:rsidR="00FE51D9" w:rsidRPr="00FE17C6">
        <w:rPr>
          <w:rFonts w:ascii="Times New Roman" w:hAnsi="Times New Roman" w:cs="Times New Roman"/>
          <w:b w:val="0"/>
          <w:sz w:val="24"/>
          <w:szCs w:val="24"/>
        </w:rPr>
        <w:t xml:space="preserve"> accompanied by a Developer Certificate of Origin sign-off (</w:t>
      </w:r>
      <w:hyperlink r:id="rId10" w:history="1">
        <w:r w:rsidR="00D53C98" w:rsidRPr="00415C04">
          <w:rPr>
            <w:rStyle w:val="Hyperlink"/>
            <w:rFonts w:ascii="Times New Roman" w:hAnsi="Times New Roman"/>
            <w:b w:val="0"/>
            <w:sz w:val="24"/>
            <w:szCs w:val="24"/>
          </w:rPr>
          <w:t>http://developercertificate.org</w:t>
        </w:r>
      </w:hyperlink>
      <w:r w:rsidR="00FE51D9" w:rsidRPr="00FE17C6">
        <w:rPr>
          <w:rFonts w:ascii="Times New Roman" w:hAnsi="Times New Roman" w:cs="Times New Roman"/>
          <w:b w:val="0"/>
          <w:sz w:val="24"/>
          <w:szCs w:val="24"/>
        </w:rPr>
        <w:t xml:space="preserve">) that is submitted through a </w:t>
      </w:r>
      <w:r w:rsidR="00DA6A73">
        <w:rPr>
          <w:rFonts w:ascii="Times New Roman" w:hAnsi="Times New Roman" w:cs="Times New Roman"/>
          <w:b w:val="0"/>
          <w:sz w:val="24"/>
          <w:szCs w:val="24"/>
        </w:rPr>
        <w:t xml:space="preserve">Governing </w:t>
      </w:r>
      <w:r w:rsidR="00FE51D9" w:rsidRPr="00FE17C6">
        <w:rPr>
          <w:rFonts w:ascii="Times New Roman" w:hAnsi="Times New Roman" w:cs="Times New Roman"/>
          <w:b w:val="0"/>
          <w:sz w:val="24"/>
          <w:szCs w:val="24"/>
        </w:rPr>
        <w:t>Board</w:t>
      </w:r>
      <w:r w:rsidR="00FC0D37">
        <w:rPr>
          <w:rFonts w:ascii="Times New Roman" w:hAnsi="Times New Roman" w:cs="Times New Roman"/>
          <w:b w:val="0"/>
          <w:sz w:val="24"/>
          <w:szCs w:val="24"/>
        </w:rPr>
        <w:t xml:space="preserve"> and LF</w:t>
      </w:r>
      <w:r w:rsidR="00FE51D9" w:rsidRPr="00FE17C6">
        <w:rPr>
          <w:rFonts w:ascii="Times New Roman" w:hAnsi="Times New Roman" w:cs="Times New Roman"/>
          <w:b w:val="0"/>
          <w:sz w:val="24"/>
          <w:szCs w:val="24"/>
        </w:rPr>
        <w:t>-approved contribution process</w:t>
      </w:r>
      <w:r w:rsidR="00D53C98">
        <w:rPr>
          <w:rFonts w:ascii="Times New Roman" w:hAnsi="Times New Roman" w:cs="Times New Roman"/>
          <w:b w:val="0"/>
          <w:sz w:val="24"/>
          <w:szCs w:val="24"/>
        </w:rPr>
        <w:t>.</w:t>
      </w:r>
      <w:r w:rsidR="008F6886">
        <w:rPr>
          <w:rFonts w:ascii="Times New Roman" w:hAnsi="Times New Roman" w:cs="Times New Roman"/>
          <w:b w:val="0"/>
          <w:sz w:val="24"/>
          <w:szCs w:val="24"/>
        </w:rPr>
        <w:t xml:space="preserve"> </w:t>
      </w:r>
      <w:r w:rsidR="00D53C98">
        <w:rPr>
          <w:rFonts w:ascii="Times New Roman" w:hAnsi="Times New Roman" w:cs="Times New Roman"/>
          <w:b w:val="0"/>
          <w:sz w:val="24"/>
          <w:szCs w:val="24"/>
        </w:rPr>
        <w:t xml:space="preserve">Such contribution process will include steps to </w:t>
      </w:r>
      <w:r w:rsidR="00EC7601">
        <w:rPr>
          <w:rFonts w:ascii="Times New Roman" w:hAnsi="Times New Roman" w:cs="Times New Roman"/>
          <w:b w:val="0"/>
          <w:sz w:val="24"/>
          <w:szCs w:val="24"/>
        </w:rPr>
        <w:t xml:space="preserve">also </w:t>
      </w:r>
      <w:r w:rsidR="00FE51D9" w:rsidRPr="00FE17C6">
        <w:rPr>
          <w:rFonts w:ascii="Times New Roman" w:hAnsi="Times New Roman" w:cs="Times New Roman"/>
          <w:b w:val="0"/>
          <w:sz w:val="24"/>
          <w:szCs w:val="24"/>
        </w:rPr>
        <w:t xml:space="preserve">bind </w:t>
      </w:r>
      <w:r w:rsidR="00D53C98">
        <w:rPr>
          <w:rFonts w:ascii="Times New Roman" w:hAnsi="Times New Roman" w:cs="Times New Roman"/>
          <w:b w:val="0"/>
          <w:sz w:val="24"/>
          <w:szCs w:val="24"/>
        </w:rPr>
        <w:t xml:space="preserve">non-Member </w:t>
      </w:r>
      <w:r w:rsidR="00215E3E">
        <w:rPr>
          <w:rFonts w:ascii="Times New Roman" w:hAnsi="Times New Roman" w:cs="Times New Roman"/>
          <w:b w:val="0"/>
          <w:sz w:val="24"/>
          <w:szCs w:val="24"/>
        </w:rPr>
        <w:t>C</w:t>
      </w:r>
      <w:r w:rsidR="00FE51D9" w:rsidRPr="00FE17C6">
        <w:rPr>
          <w:rFonts w:ascii="Times New Roman" w:hAnsi="Times New Roman" w:cs="Times New Roman"/>
          <w:b w:val="0"/>
          <w:sz w:val="24"/>
          <w:szCs w:val="24"/>
        </w:rPr>
        <w:t>ontributor</w:t>
      </w:r>
      <w:r>
        <w:rPr>
          <w:rFonts w:ascii="Times New Roman" w:hAnsi="Times New Roman" w:cs="Times New Roman"/>
          <w:b w:val="0"/>
          <w:sz w:val="24"/>
          <w:szCs w:val="24"/>
        </w:rPr>
        <w:t>s</w:t>
      </w:r>
      <w:r w:rsidR="00FE51D9" w:rsidRPr="00FE17C6">
        <w:rPr>
          <w:rFonts w:ascii="Times New Roman" w:hAnsi="Times New Roman" w:cs="Times New Roman"/>
          <w:b w:val="0"/>
          <w:sz w:val="24"/>
          <w:szCs w:val="24"/>
        </w:rPr>
        <w:t xml:space="preserve"> and, if not self-employed, their employer</w:t>
      </w:r>
      <w:r w:rsidR="00D53C98">
        <w:rPr>
          <w:rFonts w:ascii="Times New Roman" w:hAnsi="Times New Roman" w:cs="Times New Roman"/>
          <w:b w:val="0"/>
          <w:sz w:val="24"/>
          <w:szCs w:val="24"/>
        </w:rPr>
        <w:t>,</w:t>
      </w:r>
      <w:r w:rsidR="00FE51D9" w:rsidRPr="00FE17C6">
        <w:rPr>
          <w:rFonts w:ascii="Times New Roman" w:hAnsi="Times New Roman" w:cs="Times New Roman"/>
          <w:b w:val="0"/>
          <w:sz w:val="24"/>
          <w:szCs w:val="24"/>
        </w:rPr>
        <w:t xml:space="preserve"> to the licenses expressly granted in the Apache License, Version 2.0</w:t>
      </w:r>
      <w:r w:rsidR="009A4BA6">
        <w:rPr>
          <w:rFonts w:ascii="Times New Roman" w:hAnsi="Times New Roman" w:cs="Times New Roman"/>
          <w:b w:val="0"/>
          <w:sz w:val="24"/>
          <w:szCs w:val="24"/>
        </w:rPr>
        <w:t xml:space="preserve"> </w:t>
      </w:r>
      <w:r w:rsidR="00FE51D9" w:rsidRPr="00FE17C6">
        <w:rPr>
          <w:rFonts w:ascii="Times New Roman" w:hAnsi="Times New Roman" w:cs="Times New Roman"/>
          <w:b w:val="0"/>
          <w:sz w:val="24"/>
          <w:szCs w:val="24"/>
        </w:rPr>
        <w:t>with respect to such contribution</w:t>
      </w:r>
      <w:r w:rsidR="00D53C98">
        <w:rPr>
          <w:rFonts w:ascii="Times New Roman" w:hAnsi="Times New Roman" w:cs="Times New Roman"/>
          <w:b w:val="0"/>
          <w:sz w:val="24"/>
          <w:szCs w:val="24"/>
        </w:rPr>
        <w:t>.</w:t>
      </w:r>
      <w:r w:rsidR="008F6886">
        <w:rPr>
          <w:rFonts w:ascii="Times New Roman" w:hAnsi="Times New Roman" w:cs="Times New Roman"/>
          <w:b w:val="0"/>
          <w:sz w:val="24"/>
          <w:szCs w:val="24"/>
        </w:rPr>
        <w:t xml:space="preserve"> </w:t>
      </w:r>
    </w:p>
    <w:p w:rsidR="00FE51D9" w:rsidRPr="00FE17C6"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17C6">
        <w:rPr>
          <w:rFonts w:ascii="Times New Roman" w:hAnsi="Times New Roman" w:cs="Times New Roman"/>
          <w:b w:val="0"/>
          <w:sz w:val="24"/>
          <w:szCs w:val="24"/>
        </w:rPr>
        <w:t>All outbound code will be made available under the Apache License, Version 2.0</w:t>
      </w:r>
      <w:r w:rsidR="00FE17C6" w:rsidRPr="00FE17C6">
        <w:rPr>
          <w:rFonts w:ascii="Times New Roman" w:hAnsi="Times New Roman" w:cs="Times New Roman"/>
          <w:b w:val="0"/>
          <w:sz w:val="24"/>
          <w:szCs w:val="24"/>
        </w:rPr>
        <w:t xml:space="preserve">. </w:t>
      </w:r>
    </w:p>
    <w:p w:rsidR="00FE51D9" w:rsidRPr="00FE17C6"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17C6">
        <w:rPr>
          <w:rFonts w:ascii="Times New Roman" w:hAnsi="Times New Roman" w:cs="Times New Roman"/>
          <w:b w:val="0"/>
          <w:sz w:val="24"/>
          <w:szCs w:val="24"/>
        </w:rPr>
        <w:t xml:space="preserve">All documentation will be </w:t>
      </w:r>
      <w:r w:rsidR="00A1640E">
        <w:rPr>
          <w:rFonts w:ascii="Times New Roman" w:hAnsi="Times New Roman" w:cs="Times New Roman"/>
          <w:b w:val="0"/>
          <w:sz w:val="24"/>
          <w:szCs w:val="24"/>
        </w:rPr>
        <w:t>contributed to</w:t>
      </w:r>
      <w:r w:rsidRPr="00FE17C6">
        <w:rPr>
          <w:rFonts w:ascii="Times New Roman" w:hAnsi="Times New Roman" w:cs="Times New Roman"/>
          <w:b w:val="0"/>
          <w:sz w:val="24"/>
          <w:szCs w:val="24"/>
        </w:rPr>
        <w:t xml:space="preserve"> and made available by </w:t>
      </w:r>
      <w:r w:rsidR="00897A84">
        <w:rPr>
          <w:rFonts w:ascii="Times New Roman" w:hAnsi="Times New Roman" w:cs="Times New Roman"/>
          <w:b w:val="0"/>
          <w:sz w:val="24"/>
          <w:szCs w:val="24"/>
        </w:rPr>
        <w:t>OOP</w:t>
      </w:r>
      <w:r w:rsidRPr="00FE17C6">
        <w:rPr>
          <w:rFonts w:ascii="Times New Roman" w:hAnsi="Times New Roman" w:cs="Times New Roman"/>
          <w:b w:val="0"/>
          <w:sz w:val="24"/>
          <w:szCs w:val="24"/>
        </w:rPr>
        <w:t xml:space="preserve"> under the Creative Commons Attribution 4.0 International License (available at http://creativecommons.org/licenses/by/4.0/). </w:t>
      </w:r>
    </w:p>
    <w:p w:rsidR="00FE51D9"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8B4399">
        <w:rPr>
          <w:rFonts w:ascii="Times New Roman" w:hAnsi="Times New Roman" w:cs="Times New Roman"/>
          <w:b w:val="0"/>
          <w:sz w:val="24"/>
          <w:szCs w:val="24"/>
        </w:rPr>
        <w:t xml:space="preserve">If an alternative inbound or outbound license is required for compliance with the license for a leveraged open source project or is otherwise required to achieve </w:t>
      </w:r>
      <w:r w:rsidR="00897A84">
        <w:rPr>
          <w:rFonts w:ascii="Times New Roman" w:hAnsi="Times New Roman" w:cs="Times New Roman"/>
          <w:b w:val="0"/>
          <w:sz w:val="24"/>
          <w:szCs w:val="24"/>
        </w:rPr>
        <w:t>OOP</w:t>
      </w:r>
      <w:r w:rsidRPr="008B4399">
        <w:rPr>
          <w:rFonts w:ascii="Times New Roman" w:hAnsi="Times New Roman" w:cs="Times New Roman"/>
          <w:b w:val="0"/>
          <w:sz w:val="24"/>
          <w:szCs w:val="24"/>
        </w:rPr>
        <w:t xml:space="preserve">’s mission, the Governing Board may approve the use of an alternative </w:t>
      </w:r>
      <w:r w:rsidRPr="003C132F">
        <w:rPr>
          <w:rFonts w:ascii="Times New Roman" w:hAnsi="Times New Roman" w:cs="Times New Roman"/>
          <w:b w:val="0"/>
          <w:sz w:val="24"/>
          <w:szCs w:val="24"/>
        </w:rPr>
        <w:t xml:space="preserve">license for </w:t>
      </w:r>
      <w:r w:rsidR="00E67390">
        <w:rPr>
          <w:rFonts w:ascii="Times New Roman" w:hAnsi="Times New Roman" w:cs="Times New Roman"/>
          <w:b w:val="0"/>
          <w:sz w:val="24"/>
          <w:szCs w:val="24"/>
        </w:rPr>
        <w:t xml:space="preserve">specific </w:t>
      </w:r>
      <w:r w:rsidRPr="003C132F">
        <w:rPr>
          <w:rFonts w:ascii="Times New Roman" w:hAnsi="Times New Roman" w:cs="Times New Roman"/>
          <w:b w:val="0"/>
          <w:sz w:val="24"/>
          <w:szCs w:val="24"/>
        </w:rPr>
        <w:t xml:space="preserve">inbound or outbound contributions on an exception basis. </w:t>
      </w:r>
      <w:r w:rsidR="00FE17C6" w:rsidRPr="003C132F">
        <w:rPr>
          <w:rFonts w:ascii="Times New Roman" w:hAnsi="Times New Roman" w:cs="Times New Roman"/>
          <w:b w:val="0"/>
          <w:sz w:val="24"/>
          <w:szCs w:val="24"/>
        </w:rPr>
        <w:t>Any exceptions must be approved by a two-thirds vote of the entire Governing Board</w:t>
      </w:r>
      <w:r w:rsidR="008F2662">
        <w:rPr>
          <w:rFonts w:ascii="Times New Roman" w:hAnsi="Times New Roman" w:cs="Times New Roman"/>
          <w:b w:val="0"/>
          <w:sz w:val="24"/>
          <w:szCs w:val="24"/>
        </w:rPr>
        <w:t xml:space="preserve"> </w:t>
      </w:r>
      <w:commentRangeStart w:id="193"/>
      <w:r w:rsidR="00D600F9" w:rsidRPr="00D600F9">
        <w:rPr>
          <w:rFonts w:ascii="Times New Roman" w:hAnsi="Times New Roman" w:cs="Times New Roman"/>
          <w:b w:val="0"/>
          <w:strike/>
          <w:sz w:val="24"/>
          <w:szCs w:val="24"/>
          <w:rPrChange w:id="194" w:author="Elzur, Uri" w:date="2016-02-07T20:58:00Z">
            <w:rPr>
              <w:rFonts w:ascii="Times New Roman" w:hAnsi="Times New Roman" w:cs="Times New Roman"/>
              <w:b w:val="0"/>
              <w:sz w:val="24"/>
              <w:szCs w:val="24"/>
            </w:rPr>
          </w:rPrChange>
        </w:rPr>
        <w:t>and the LF</w:t>
      </w:r>
      <w:r w:rsidR="00E67390">
        <w:rPr>
          <w:rFonts w:ascii="Times New Roman" w:hAnsi="Times New Roman" w:cs="Times New Roman"/>
          <w:b w:val="0"/>
          <w:sz w:val="24"/>
          <w:szCs w:val="24"/>
        </w:rPr>
        <w:t xml:space="preserve"> </w:t>
      </w:r>
      <w:commentRangeEnd w:id="193"/>
      <w:r w:rsidR="00A73C4D">
        <w:rPr>
          <w:rStyle w:val="CommentReference"/>
          <w:rFonts w:ascii="Times New Roman" w:hAnsi="Times New Roman"/>
          <w:b w:val="0"/>
        </w:rPr>
        <w:commentReference w:id="193"/>
      </w:r>
      <w:r w:rsidR="00E67390">
        <w:rPr>
          <w:rFonts w:ascii="Times New Roman" w:hAnsi="Times New Roman" w:cs="Times New Roman"/>
          <w:b w:val="0"/>
          <w:sz w:val="24"/>
          <w:szCs w:val="24"/>
        </w:rPr>
        <w:t>and must be limited in scope to what is required for such purpose</w:t>
      </w:r>
      <w:r w:rsidR="00FE17C6" w:rsidRPr="008B4399">
        <w:rPr>
          <w:rFonts w:ascii="Times New Roman" w:hAnsi="Times New Roman" w:cs="Times New Roman"/>
          <w:b w:val="0"/>
          <w:sz w:val="24"/>
          <w:szCs w:val="24"/>
        </w:rPr>
        <w:t>.</w:t>
      </w:r>
      <w:r w:rsidR="008F6886">
        <w:rPr>
          <w:rFonts w:ascii="Times New Roman" w:hAnsi="Times New Roman" w:cs="Times New Roman"/>
          <w:b w:val="0"/>
          <w:sz w:val="24"/>
          <w:szCs w:val="24"/>
        </w:rPr>
        <w:t xml:space="preserve"> </w:t>
      </w:r>
      <w:r w:rsidRPr="008B4399">
        <w:rPr>
          <w:rFonts w:ascii="Times New Roman" w:hAnsi="Times New Roman" w:cs="Times New Roman"/>
          <w:b w:val="0"/>
          <w:sz w:val="24"/>
          <w:szCs w:val="24"/>
        </w:rPr>
        <w:t xml:space="preserve">Please email </w:t>
      </w:r>
      <w:r w:rsidR="00D25BBF" w:rsidRPr="00D25BBF">
        <w:rPr>
          <w:rFonts w:ascii="Times New Roman" w:hAnsi="Times New Roman" w:cs="Times New Roman"/>
          <w:b w:val="0"/>
          <w:sz w:val="24"/>
          <w:szCs w:val="24"/>
        </w:rPr>
        <w:t>legal@</w:t>
      </w:r>
      <w:r w:rsidR="00897A84">
        <w:rPr>
          <w:rFonts w:ascii="Times New Roman" w:hAnsi="Times New Roman" w:cs="Times New Roman"/>
          <w:b w:val="0"/>
          <w:sz w:val="24"/>
          <w:szCs w:val="24"/>
        </w:rPr>
        <w:t>[Open-O]</w:t>
      </w:r>
      <w:r w:rsidR="00D25BBF" w:rsidRPr="00D25BBF">
        <w:rPr>
          <w:rFonts w:ascii="Times New Roman" w:hAnsi="Times New Roman" w:cs="Times New Roman"/>
          <w:b w:val="0"/>
          <w:sz w:val="24"/>
          <w:szCs w:val="24"/>
        </w:rPr>
        <w:t>.org</w:t>
      </w:r>
      <w:r w:rsidRPr="008B4399">
        <w:rPr>
          <w:rFonts w:ascii="Times New Roman" w:hAnsi="Times New Roman" w:cs="Times New Roman"/>
          <w:b w:val="0"/>
          <w:sz w:val="24"/>
          <w:szCs w:val="24"/>
        </w:rPr>
        <w:t xml:space="preserve"> to obtain exception approval.</w:t>
      </w:r>
    </w:p>
    <w:p w:rsidR="00A1640E" w:rsidRPr="00BF55BF" w:rsidRDefault="00A1640E" w:rsidP="00F10BE4">
      <w:pPr>
        <w:pStyle w:val="Heading1"/>
        <w:keepNext w:val="0"/>
        <w:numPr>
          <w:ilvl w:val="1"/>
          <w:numId w:val="2"/>
        </w:numPr>
        <w:adjustRightInd/>
        <w:spacing w:before="0"/>
        <w:rPr>
          <w:rFonts w:ascii="Times New Roman" w:hAnsi="Times New Roman" w:cs="Times New Roman"/>
          <w:b w:val="0"/>
          <w:sz w:val="24"/>
          <w:szCs w:val="24"/>
        </w:rPr>
      </w:pPr>
      <w:r w:rsidRPr="00BF55BF">
        <w:rPr>
          <w:rFonts w:ascii="Times New Roman" w:hAnsi="Times New Roman" w:cs="Times New Roman"/>
          <w:b w:val="0"/>
          <w:sz w:val="24"/>
          <w:szCs w:val="24"/>
        </w:rPr>
        <w:lastRenderedPageBreak/>
        <w:t xml:space="preserve">Subject to available Project funds, </w:t>
      </w:r>
      <w:r w:rsidR="00897A84">
        <w:rPr>
          <w:rFonts w:ascii="Times New Roman" w:hAnsi="Times New Roman" w:cs="Times New Roman"/>
          <w:b w:val="0"/>
          <w:sz w:val="24"/>
          <w:szCs w:val="24"/>
        </w:rPr>
        <w:t>OOP</w:t>
      </w:r>
      <w:r w:rsidRPr="00BF55BF">
        <w:rPr>
          <w:rFonts w:ascii="Times New Roman" w:hAnsi="Times New Roman" w:cs="Times New Roman"/>
          <w:b w:val="0"/>
          <w:sz w:val="24"/>
          <w:szCs w:val="24"/>
        </w:rPr>
        <w:t xml:space="preserve"> may engage The Linux Foundation to determine the availability of</w:t>
      </w:r>
      <w:r w:rsidR="00215E3E" w:rsidRPr="00BF55BF">
        <w:rPr>
          <w:rFonts w:ascii="Times New Roman" w:hAnsi="Times New Roman" w:cs="Times New Roman"/>
          <w:b w:val="0"/>
          <w:sz w:val="24"/>
          <w:szCs w:val="24"/>
        </w:rPr>
        <w:t xml:space="preserve">, and register, trademarks, service marks, and certification marks, which shall be owned </w:t>
      </w:r>
      <w:r w:rsidR="00052BBF" w:rsidRPr="00BF55BF">
        <w:rPr>
          <w:rFonts w:ascii="Times New Roman" w:hAnsi="Times New Roman" w:cs="Times New Roman"/>
          <w:b w:val="0"/>
          <w:sz w:val="24"/>
          <w:szCs w:val="24"/>
        </w:rPr>
        <w:t>b</w:t>
      </w:r>
      <w:r w:rsidR="00215E3E" w:rsidRPr="00BF55BF">
        <w:rPr>
          <w:rFonts w:ascii="Times New Roman" w:hAnsi="Times New Roman" w:cs="Times New Roman"/>
          <w:b w:val="0"/>
          <w:sz w:val="24"/>
          <w:szCs w:val="24"/>
        </w:rPr>
        <w:t xml:space="preserve">y </w:t>
      </w:r>
      <w:r w:rsidR="008F2662">
        <w:rPr>
          <w:rFonts w:ascii="Times New Roman" w:hAnsi="Times New Roman" w:cs="Times New Roman"/>
          <w:b w:val="0"/>
          <w:sz w:val="24"/>
          <w:szCs w:val="24"/>
        </w:rPr>
        <w:t>the LF</w:t>
      </w:r>
      <w:r w:rsidR="00215E3E" w:rsidRPr="00BF55BF">
        <w:rPr>
          <w:rFonts w:ascii="Times New Roman" w:hAnsi="Times New Roman" w:cs="Times New Roman"/>
          <w:b w:val="0"/>
          <w:sz w:val="24"/>
          <w:szCs w:val="24"/>
        </w:rPr>
        <w:t>.</w:t>
      </w:r>
    </w:p>
    <w:p w:rsidR="00657C04" w:rsidRPr="00FE51D9" w:rsidRDefault="00657C04" w:rsidP="00F10BE4">
      <w:pPr>
        <w:pStyle w:val="Heading1"/>
        <w:keepNext w:val="0"/>
        <w:numPr>
          <w:ilvl w:val="0"/>
          <w:numId w:val="2"/>
        </w:numPr>
        <w:adjustRightInd/>
        <w:spacing w:before="0"/>
        <w:rPr>
          <w:rFonts w:ascii="Times New Roman" w:hAnsi="Times New Roman" w:cs="Times New Roman"/>
          <w:sz w:val="24"/>
          <w:szCs w:val="24"/>
        </w:rPr>
      </w:pPr>
      <w:r>
        <w:rPr>
          <w:rFonts w:ascii="Times New Roman" w:hAnsi="Times New Roman" w:cs="Times New Roman"/>
          <w:sz w:val="24"/>
          <w:szCs w:val="24"/>
        </w:rPr>
        <w:t>Amendments</w:t>
      </w:r>
    </w:p>
    <w:p w:rsidR="00FE51D9" w:rsidRPr="00657C04"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657C04">
        <w:rPr>
          <w:rFonts w:ascii="Times New Roman" w:hAnsi="Times New Roman" w:cs="Times New Roman"/>
        </w:rPr>
        <w:t xml:space="preserve">This charter may be amended by a </w:t>
      </w:r>
      <w:r w:rsidR="00FE17C6">
        <w:rPr>
          <w:rFonts w:ascii="Times New Roman" w:hAnsi="Times New Roman" w:cs="Times New Roman"/>
        </w:rPr>
        <w:t>two-thirds</w:t>
      </w:r>
      <w:r w:rsidRPr="00657C04">
        <w:rPr>
          <w:rFonts w:ascii="Times New Roman" w:hAnsi="Times New Roman" w:cs="Times New Roman"/>
        </w:rPr>
        <w:t xml:space="preserve"> vote of </w:t>
      </w:r>
      <w:r w:rsidR="00FE17C6">
        <w:rPr>
          <w:rFonts w:ascii="Times New Roman" w:hAnsi="Times New Roman" w:cs="Times New Roman"/>
        </w:rPr>
        <w:t>the entire</w:t>
      </w:r>
      <w:r w:rsidRPr="00657C04">
        <w:rPr>
          <w:rFonts w:ascii="Times New Roman" w:hAnsi="Times New Roman" w:cs="Times New Roman"/>
        </w:rPr>
        <w:t xml:space="preserve"> Governing Board, subject to app</w:t>
      </w:r>
      <w:r w:rsidR="00FE17C6">
        <w:rPr>
          <w:rFonts w:ascii="Times New Roman" w:hAnsi="Times New Roman" w:cs="Times New Roman"/>
        </w:rPr>
        <w:t>roval by The Linux Foundation.</w:t>
      </w:r>
    </w:p>
    <w:p w:rsidR="00175628" w:rsidRPr="00FE51D9" w:rsidRDefault="00175628" w:rsidP="00657C04">
      <w:pPr>
        <w:spacing w:after="240"/>
        <w:rPr>
          <w:sz w:val="24"/>
          <w:szCs w:val="24"/>
        </w:rPr>
      </w:pPr>
    </w:p>
    <w:sectPr w:rsidR="00175628" w:rsidRPr="00FE51D9" w:rsidSect="00741F0F">
      <w:headerReference w:type="default" r:id="rId11"/>
      <w:footerReference w:type="even" r:id="rId12"/>
      <w:footerReference w:type="default" r:id="rId13"/>
      <w:footerReference w:type="first" r:id="rId14"/>
      <w:pgSz w:w="12240" w:h="15840"/>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lzur, Uri" w:date="2016-02-17T21:31:00Z" w:initials="EU">
    <w:p w:rsidR="00DB6FA4" w:rsidRDefault="00DB6FA4">
      <w:pPr>
        <w:pStyle w:val="CommentText"/>
      </w:pPr>
      <w:r>
        <w:rPr>
          <w:rStyle w:val="CommentReference"/>
        </w:rPr>
        <w:annotationRef/>
      </w:r>
      <w:r>
        <w:t>But all changes are effective going forward only</w:t>
      </w:r>
    </w:p>
  </w:comment>
  <w:comment w:id="3" w:author="Chris Donley" w:date="2016-02-17T21:31:00Z" w:initials="CD">
    <w:p w:rsidR="00D064DC" w:rsidRDefault="00D064DC">
      <w:pPr>
        <w:pStyle w:val="CommentText"/>
      </w:pPr>
      <w:r>
        <w:rPr>
          <w:rStyle w:val="CommentReference"/>
        </w:rPr>
        <w:annotationRef/>
      </w:r>
      <w:r>
        <w:t>Service providers pay half, update fees accordingly?</w:t>
      </w:r>
    </w:p>
  </w:comment>
  <w:comment w:id="6" w:author="Chris Donley" w:date="2016-02-17T21:31:00Z" w:initials="CD">
    <w:p w:rsidR="00D064DC" w:rsidRDefault="00D064DC" w:rsidP="00D064DC">
      <w:pPr>
        <w:pStyle w:val="CommentText"/>
      </w:pPr>
      <w:r>
        <w:rPr>
          <w:rStyle w:val="CommentReference"/>
        </w:rPr>
        <w:annotationRef/>
      </w:r>
      <w:r>
        <w:t>Important for Premier members to make a commitment of developers. This is the level set by ODL. Lower contribution (3?) from Service Providers</w:t>
      </w:r>
    </w:p>
  </w:comment>
  <w:comment w:id="8" w:author="Chris Donley" w:date="2016-02-17T21:31:00Z" w:initials="CD">
    <w:p w:rsidR="00D064DC" w:rsidRDefault="00D064DC">
      <w:pPr>
        <w:pStyle w:val="CommentText"/>
      </w:pPr>
      <w:r>
        <w:rPr>
          <w:rStyle w:val="CommentReference"/>
        </w:rPr>
        <w:annotationRef/>
      </w:r>
      <w:r>
        <w:t>Service Providers pay half?</w:t>
      </w:r>
    </w:p>
  </w:comment>
  <w:comment w:id="10" w:author="Chris Donley" w:date="2016-02-17T23:37:00Z" w:initials="CD">
    <w:p w:rsidR="00D064DC" w:rsidRDefault="00D064DC">
      <w:pPr>
        <w:pStyle w:val="CommentText"/>
      </w:pPr>
      <w:r>
        <w:rPr>
          <w:rStyle w:val="CommentReference"/>
        </w:rPr>
        <w:annotationRef/>
      </w:r>
      <w:r>
        <w:rPr>
          <w:rStyle w:val="CommentReference"/>
        </w:rPr>
        <w:annotationRef/>
      </w:r>
      <w:proofErr w:type="spellStart"/>
      <w:r>
        <w:t>OpenStack</w:t>
      </w:r>
      <w:proofErr w:type="spellEnd"/>
      <w:r>
        <w:t xml:space="preserve"> caps Platinum members at 8.</w:t>
      </w:r>
      <w:r w:rsidR="00D8010B">
        <w:t xml:space="preserve"> </w:t>
      </w:r>
      <w:r w:rsidR="00D8010B">
        <w:t xml:space="preserve">We want to keep the Board size small so that it can be effective.  We think this puts our Board in between </w:t>
      </w:r>
      <w:proofErr w:type="spellStart"/>
      <w:r w:rsidR="00D8010B">
        <w:t>OpenStack</w:t>
      </w:r>
      <w:proofErr w:type="spellEnd"/>
      <w:r w:rsidR="00D8010B">
        <w:t xml:space="preserve"> and OPNFV.  OPNFV’s Board is too large.</w:t>
      </w:r>
    </w:p>
  </w:comment>
  <w:comment w:id="14" w:author="Chris Donley" w:date="2016-02-17T23:38:00Z" w:initials="CD">
    <w:p w:rsidR="00D8010B" w:rsidRDefault="00D8010B">
      <w:pPr>
        <w:pStyle w:val="CommentText"/>
      </w:pPr>
      <w:r>
        <w:rPr>
          <w:rStyle w:val="CommentReference"/>
        </w:rPr>
        <w:annotationRef/>
      </w:r>
      <w:r>
        <w:t xml:space="preserve">Service providers pay </w:t>
      </w:r>
      <w:r>
        <w:t>half?</w:t>
      </w:r>
    </w:p>
  </w:comment>
  <w:comment w:id="25" w:author="Chris Donley" w:date="2016-02-17T21:31:00Z" w:initials="CD">
    <w:p w:rsidR="00D064DC" w:rsidRDefault="00D064DC" w:rsidP="00D064DC">
      <w:pPr>
        <w:pStyle w:val="CommentText"/>
      </w:pPr>
      <w:r>
        <w:rPr>
          <w:rStyle w:val="CommentReference"/>
        </w:rPr>
        <w:annotationRef/>
      </w:r>
      <w:r>
        <w:t>Limit size of the Board so that it can be more effective.</w:t>
      </w:r>
    </w:p>
  </w:comment>
  <w:comment w:id="29" w:author="Elzur, Uri" w:date="2016-02-17T21:31:00Z" w:initials="EU">
    <w:p w:rsidR="005728BA" w:rsidRDefault="005728BA" w:rsidP="005728BA">
      <w:pPr>
        <w:pStyle w:val="CommentText"/>
      </w:pPr>
      <w:r>
        <w:rPr>
          <w:rStyle w:val="CommentReference"/>
        </w:rPr>
        <w:annotationRef/>
      </w:r>
      <w:r>
        <w:t>What about membership fees for individuals associated with such “projects” who are employees of some corporation?</w:t>
      </w:r>
    </w:p>
  </w:comment>
  <w:comment w:id="40" w:author="Chris Donley" w:date="2016-02-17T21:31:00Z" w:initials="CD">
    <w:p w:rsidR="00E64A5A" w:rsidRDefault="00E64A5A" w:rsidP="00E64A5A">
      <w:pPr>
        <w:pStyle w:val="CommentText"/>
      </w:pPr>
      <w:r>
        <w:rPr>
          <w:rStyle w:val="CommentReference"/>
        </w:rPr>
        <w:annotationRef/>
      </w:r>
      <w:r>
        <w:t>Limit size of Board</w:t>
      </w:r>
    </w:p>
  </w:comment>
  <w:comment w:id="42" w:author="Chris Donley" w:date="2016-02-17T21:31:00Z" w:initials="CD">
    <w:p w:rsidR="00E64A5A" w:rsidRDefault="00E64A5A">
      <w:pPr>
        <w:pStyle w:val="CommentText"/>
      </w:pPr>
      <w:r>
        <w:rPr>
          <w:rStyle w:val="CommentReference"/>
        </w:rPr>
        <w:annotationRef/>
      </w:r>
      <w:r>
        <w:t>Disagree, as the EU-TAB Chair is elected to represent End Users, not his/her company. As this role serves a different constituency, this person should have a vote independent of the company vote.</w:t>
      </w:r>
    </w:p>
  </w:comment>
  <w:comment w:id="48" w:author="Chris Donley" w:date="2016-02-17T21:31:00Z" w:initials="CD">
    <w:p w:rsidR="00E64A5A" w:rsidRDefault="00E64A5A">
      <w:pPr>
        <w:pStyle w:val="CommentText"/>
      </w:pPr>
      <w:r>
        <w:rPr>
          <w:rStyle w:val="CommentReference"/>
        </w:rPr>
        <w:annotationRef/>
      </w:r>
      <w:r>
        <w:t>Disagree, same as above, since the TSC chair serves a different constituency</w:t>
      </w:r>
    </w:p>
  </w:comment>
  <w:comment w:id="93" w:author="Elzur, Uri" w:date="2016-02-17T21:31:00Z" w:initials="EU">
    <w:p w:rsidR="00AF4A84" w:rsidRDefault="00AF4A84">
      <w:pPr>
        <w:pStyle w:val="CommentText"/>
      </w:pPr>
      <w:r>
        <w:rPr>
          <w:rStyle w:val="CommentReference"/>
        </w:rPr>
        <w:annotationRef/>
      </w:r>
      <w:r>
        <w:t xml:space="preserve">Not sure what the intention is. However direct involvement (listening in is ok) should not be provided </w:t>
      </w:r>
    </w:p>
  </w:comment>
  <w:comment w:id="108" w:author="Chris Donley" w:date="2016-02-17T21:31:00Z" w:initials="CD">
    <w:p w:rsidR="00E64A5A" w:rsidRDefault="00E64A5A">
      <w:pPr>
        <w:pStyle w:val="CommentText"/>
      </w:pPr>
      <w:r>
        <w:rPr>
          <w:rStyle w:val="CommentReference"/>
        </w:rPr>
        <w:annotationRef/>
      </w:r>
      <w:r>
        <w:t>Concerned that changing the makeup of the TSC too early could destabilize the TSC, especially as this would be close to the first release date</w:t>
      </w:r>
    </w:p>
  </w:comment>
  <w:comment w:id="116" w:author="Elzur, Uri" w:date="2016-02-17T21:31:00Z" w:initials="EU">
    <w:p w:rsidR="002946B4" w:rsidRDefault="002946B4">
      <w:pPr>
        <w:pStyle w:val="CommentText"/>
      </w:pPr>
      <w:r>
        <w:rPr>
          <w:rStyle w:val="CommentReference"/>
        </w:rPr>
        <w:annotationRef/>
      </w:r>
      <w:proofErr w:type="gramStart"/>
      <w:r>
        <w:t>two</w:t>
      </w:r>
      <w:proofErr w:type="gramEnd"/>
    </w:p>
  </w:comment>
  <w:comment w:id="128" w:author="Chris Donley" w:date="2016-02-17T21:31:00Z" w:initials="CD">
    <w:p w:rsidR="00E64A5A" w:rsidRDefault="00E64A5A" w:rsidP="00E64A5A">
      <w:pPr>
        <w:pStyle w:val="CommentText"/>
      </w:pPr>
      <w:r>
        <w:rPr>
          <w:rStyle w:val="CommentReference"/>
        </w:rPr>
        <w:annotationRef/>
      </w:r>
      <w:r>
        <w:t>We think that vendor representatives are better positioned to lead the technical projects. Also, they are better positioned to provide additional resources if the project falls behind. Therefore, the person most responsible for the release should be from a vendor.</w:t>
      </w:r>
    </w:p>
  </w:comment>
  <w:comment w:id="133" w:author="Chris Donley" w:date="2016-02-17T23:35:00Z" w:initials="CD">
    <w:p w:rsidR="00E64A5A" w:rsidRDefault="00E64A5A">
      <w:pPr>
        <w:pStyle w:val="CommentText"/>
      </w:pPr>
      <w:r>
        <w:rPr>
          <w:rStyle w:val="CommentReference"/>
        </w:rPr>
        <w:annotationRef/>
      </w:r>
      <w:r>
        <w:t xml:space="preserve">Need more discussion to determine top-level projects. </w:t>
      </w:r>
      <w:r w:rsidR="00D8010B">
        <w:t>I think there will be more than 2.</w:t>
      </w:r>
      <w:r>
        <w:t xml:space="preserve"> Shouldn’t be in the Charter.</w:t>
      </w:r>
    </w:p>
  </w:comment>
  <w:comment w:id="137" w:author="Chris Donley" w:date="2016-02-17T21:31:00Z" w:initials="CD">
    <w:p w:rsidR="005427D0" w:rsidRDefault="005427D0">
      <w:pPr>
        <w:pStyle w:val="CommentText"/>
      </w:pPr>
      <w:r>
        <w:rPr>
          <w:rStyle w:val="CommentReference"/>
        </w:rPr>
        <w:annotationRef/>
      </w:r>
      <w:r>
        <w:t>Suggest leaving this out of the charter</w:t>
      </w:r>
    </w:p>
  </w:comment>
  <w:comment w:id="165" w:author="Chris Donley" w:date="2016-02-17T21:31:00Z" w:initials="CD">
    <w:p w:rsidR="005427D0" w:rsidRDefault="005427D0" w:rsidP="005427D0">
      <w:pPr>
        <w:pStyle w:val="CommentText"/>
      </w:pPr>
      <w:r>
        <w:rPr>
          <w:rStyle w:val="CommentReference"/>
        </w:rPr>
        <w:annotationRef/>
      </w:r>
      <w:r>
        <w:t>Non-members should be encouraged to provide feedback, but only Members should be allowed to vote or serve as Chair</w:t>
      </w:r>
    </w:p>
  </w:comment>
  <w:comment w:id="164" w:author="Elzur, Uri" w:date="2016-02-17T21:31:00Z" w:initials="EU">
    <w:p w:rsidR="00AF4A84" w:rsidRDefault="00AF4A84">
      <w:pPr>
        <w:pStyle w:val="CommentText"/>
      </w:pPr>
      <w:r>
        <w:rPr>
          <w:rStyle w:val="CommentReference"/>
        </w:rPr>
        <w:annotationRef/>
      </w:r>
      <w:proofErr w:type="gramStart"/>
      <w:r>
        <w:t>open</w:t>
      </w:r>
      <w:proofErr w:type="gramEnd"/>
      <w:r>
        <w:t xml:space="preserve"> to non OOP members? Maybe require commit to OOP mission and promotion of OOP as the only criteria</w:t>
      </w:r>
    </w:p>
  </w:comment>
  <w:comment w:id="188" w:author="Chris Donley" w:date="2016-02-17T21:31:00Z" w:initials="CD">
    <w:p w:rsidR="005427D0" w:rsidRDefault="005427D0" w:rsidP="005427D0">
      <w:pPr>
        <w:pStyle w:val="CommentText"/>
      </w:pPr>
      <w:r>
        <w:rPr>
          <w:rStyle w:val="CommentReference"/>
        </w:rPr>
        <w:annotationRef/>
      </w:r>
      <w:r>
        <w:t>Clarify the role of the Chair, and outline the benefits of joining as a full member.</w:t>
      </w:r>
    </w:p>
  </w:comment>
  <w:comment w:id="192" w:author="Elzur, Uri" w:date="2016-02-17T21:31:00Z" w:initials="EU">
    <w:p w:rsidR="00A73C4D" w:rsidRDefault="00A73C4D">
      <w:pPr>
        <w:pStyle w:val="CommentText"/>
      </w:pPr>
      <w:r>
        <w:rPr>
          <w:rStyle w:val="CommentReference"/>
        </w:rPr>
        <w:annotationRef/>
      </w:r>
      <w:proofErr w:type="gramStart"/>
      <w:r>
        <w:t>any</w:t>
      </w:r>
      <w:proofErr w:type="gramEnd"/>
      <w:r>
        <w:t xml:space="preserve"> discount in the first year as incentive?</w:t>
      </w:r>
    </w:p>
  </w:comment>
  <w:comment w:id="193" w:author="Elzur, Uri" w:date="2016-02-17T21:31:00Z" w:initials="EU">
    <w:p w:rsidR="00A73C4D" w:rsidRDefault="00A73C4D">
      <w:pPr>
        <w:pStyle w:val="CommentText"/>
      </w:pPr>
      <w:r>
        <w:rPr>
          <w:rStyle w:val="CommentReference"/>
        </w:rPr>
        <w:annotationRef/>
      </w:r>
      <w:r>
        <w:t>The OOP project should have full ownership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285584" w15:done="0"/>
  <w15:commentEx w15:paraId="73E7CEE3" w15:done="0"/>
  <w15:commentEx w15:paraId="265549AF" w15:done="0"/>
  <w15:commentEx w15:paraId="2DDBD661" w15:done="0"/>
  <w15:commentEx w15:paraId="54F69EB6" w15:done="0"/>
  <w15:commentEx w15:paraId="2463B562" w15:done="0"/>
  <w15:commentEx w15:paraId="19B0B05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3DBA" w:rsidRDefault="003C3DBA">
      <w:r>
        <w:separator/>
      </w:r>
    </w:p>
  </w:endnote>
  <w:endnote w:type="continuationSeparator" w:id="0">
    <w:p w:rsidR="003C3DBA" w:rsidRDefault="003C3D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Nimbus Roman No9 L">
    <w:altName w:val="MS Mincho"/>
    <w:charset w:val="80"/>
    <w:family w:val="roman"/>
    <w:pitch w:val="variable"/>
    <w:sig w:usb0="00000000" w:usb1="08070000" w:usb2="00000010" w:usb3="00000000" w:csb0="00020000" w:csb1="00000000"/>
  </w:font>
  <w:font w:name="Apple Symbols">
    <w:altName w:val="Times New Roman"/>
    <w:charset w:val="00"/>
    <w:family w:val="auto"/>
    <w:pitch w:val="variable"/>
    <w:sig w:usb0="800000A3" w:usb1="08007BEB" w:usb2="01840034" w:usb3="00000000" w:csb0="000001FB"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A56" w:rsidRDefault="00D600F9" w:rsidP="00FF4A56">
    <w:pPr>
      <w:pStyle w:val="Footer"/>
      <w:framePr w:wrap="none" w:vAnchor="text" w:hAnchor="margin" w:xAlign="right" w:y="1"/>
      <w:rPr>
        <w:rStyle w:val="PageNumber"/>
      </w:rPr>
    </w:pPr>
    <w:r>
      <w:rPr>
        <w:rStyle w:val="PageNumber"/>
      </w:rPr>
      <w:fldChar w:fldCharType="begin"/>
    </w:r>
    <w:r w:rsidR="00FF4A56">
      <w:rPr>
        <w:rStyle w:val="PageNumber"/>
      </w:rPr>
      <w:instrText xml:space="preserve">PAGE  </w:instrText>
    </w:r>
    <w:r>
      <w:rPr>
        <w:rStyle w:val="PageNumber"/>
      </w:rPr>
      <w:fldChar w:fldCharType="separate"/>
    </w:r>
    <w:r w:rsidR="00E65930">
      <w:rPr>
        <w:rStyle w:val="PageNumber"/>
        <w:noProof/>
      </w:rPr>
      <w:t>14</w:t>
    </w:r>
    <w:r>
      <w:rPr>
        <w:rStyle w:val="PageNumber"/>
      </w:rPr>
      <w:fldChar w:fldCharType="end"/>
    </w:r>
  </w:p>
  <w:p w:rsidR="00FF4A56" w:rsidRDefault="00FF4A56" w:rsidP="00BF55BF">
    <w:pPr>
      <w:pStyle w:val="Footer"/>
      <w:framePr w:wrap="none" w:vAnchor="text" w:hAnchor="margin" w:xAlign="right" w:y="1"/>
      <w:ind w:right="360"/>
      <w:rPr>
        <w:rStyle w:val="PageNumber"/>
      </w:rPr>
    </w:pPr>
  </w:p>
  <w:p w:rsidR="00FF4A56" w:rsidRPr="00EA0DA4" w:rsidRDefault="00D600F9" w:rsidP="00E11758">
    <w:pPr>
      <w:pStyle w:val="DocID"/>
    </w:pPr>
    <w:r>
      <w:fldChar w:fldCharType="begin"/>
    </w:r>
    <w:r w:rsidR="00D2423A">
      <w:instrText xml:space="preserve"> DOCPROPERTY DOCXDOCID DMS=InterwovenIManage Format=&lt;&lt;NUM&gt;&gt;v&lt;&lt;VER&gt;&gt; PRESERVELOCATION \* MERGEFORMAT </w:instrText>
    </w:r>
    <w:r>
      <w:fldChar w:fldCharType="separate"/>
    </w:r>
    <w:r w:rsidR="001450F9">
      <w:rPr>
        <w:b/>
        <w:bCs/>
      </w:rPr>
      <w:t>Error! Unknown document property name.</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A56" w:rsidRDefault="00D600F9" w:rsidP="004259D8">
    <w:pPr>
      <w:pStyle w:val="Footer"/>
      <w:framePr w:w="8438" w:wrap="none" w:vAnchor="text" w:hAnchor="page" w:x="2422" w:y="34"/>
      <w:jc w:val="right"/>
      <w:rPr>
        <w:rStyle w:val="PageNumber"/>
      </w:rPr>
    </w:pPr>
    <w:r>
      <w:rPr>
        <w:rStyle w:val="PageNumber"/>
      </w:rPr>
      <w:fldChar w:fldCharType="begin"/>
    </w:r>
    <w:r w:rsidR="00FF4A56">
      <w:rPr>
        <w:rStyle w:val="PageNumber"/>
      </w:rPr>
      <w:instrText xml:space="preserve">PAGE  </w:instrText>
    </w:r>
    <w:r>
      <w:rPr>
        <w:rStyle w:val="PageNumber"/>
      </w:rPr>
      <w:fldChar w:fldCharType="separate"/>
    </w:r>
    <w:r w:rsidR="00D8010B">
      <w:rPr>
        <w:rStyle w:val="PageNumber"/>
        <w:noProof/>
      </w:rPr>
      <w:t>2</w:t>
    </w:r>
    <w:r>
      <w:rPr>
        <w:rStyle w:val="PageNumber"/>
      </w:rPr>
      <w:fldChar w:fldCharType="end"/>
    </w:r>
  </w:p>
  <w:p w:rsidR="00FF4A56" w:rsidRDefault="00FF4A56" w:rsidP="004259D8">
    <w:pPr>
      <w:pStyle w:val="Footer"/>
      <w:framePr w:w="8438" w:wrap="none" w:vAnchor="text" w:hAnchor="page" w:x="2422" w:y="34"/>
      <w:ind w:right="360"/>
      <w:rPr>
        <w:rStyle w:val="PageNumber"/>
      </w:rPr>
    </w:pPr>
  </w:p>
  <w:p w:rsidR="00FF4A56" w:rsidRDefault="00FF4A56" w:rsidP="009F1DBB">
    <w:pPr>
      <w:pStyle w:val="DocI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A56" w:rsidRDefault="00FF4A56">
    <w:pPr>
      <w:pStyle w:val="DocID"/>
      <w:rPr>
        <w:noProof/>
      </w:rPr>
    </w:pPr>
    <w:bookmarkStart w:id="195" w:name="_iDocIDField05b272f4-f566-43b8-96ba-c71a"/>
    <w:r>
      <w:rPr>
        <w:noProof/>
      </w:rPr>
      <w:t>915727.1</w:t>
    </w:r>
    <w:bookmarkEnd w:id="195"/>
  </w:p>
  <w:p w:rsidR="00FF4A56" w:rsidRPr="00EA0DA4" w:rsidRDefault="00D600F9">
    <w:pPr>
      <w:pStyle w:val="DocID"/>
    </w:pPr>
    <w:r>
      <w:fldChar w:fldCharType="begin"/>
    </w:r>
    <w:r w:rsidR="00D2423A">
      <w:instrText xml:space="preserve"> DOCPROPERTY DOCXDOCID DMS=InterwovenIManage Format=&lt;&lt;NUM&gt;&gt;v&lt;&lt;VER&gt;&gt; PRESERVELOCATION \* MERGEFORMAT </w:instrText>
    </w:r>
    <w:r>
      <w:fldChar w:fldCharType="separate"/>
    </w:r>
    <w:r w:rsidR="001450F9">
      <w:rPr>
        <w:b/>
        <w:bCs/>
      </w:rPr>
      <w:t>Error! Unknown document property name.</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3DBA" w:rsidRDefault="003C3DBA">
      <w:r>
        <w:separator/>
      </w:r>
    </w:p>
  </w:footnote>
  <w:footnote w:type="continuationSeparator" w:id="0">
    <w:p w:rsidR="003C3DBA" w:rsidRDefault="003C3D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A56" w:rsidRDefault="00803E66" w:rsidP="00741F0F">
    <w:pPr>
      <w:tabs>
        <w:tab w:val="center" w:pos="4320"/>
        <w:tab w:val="right" w:pos="8640"/>
      </w:tabs>
      <w:spacing w:before="720"/>
    </w:pPr>
    <w:r>
      <w:t>2</w:t>
    </w:r>
    <w:r w:rsidR="00B94ABF">
      <w:t>016-01-27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839D9"/>
    <w:multiLevelType w:val="multilevel"/>
    <w:tmpl w:val="0FF44B62"/>
    <w:lvl w:ilvl="0">
      <w:start w:val="1"/>
      <w:numFmt w:val="decimal"/>
      <w:pStyle w:val="Heading1"/>
      <w:lvlText w:val="%1."/>
      <w:lvlJc w:val="left"/>
      <w:pPr>
        <w:ind w:left="720" w:firstLine="360"/>
      </w:pPr>
      <w:rPr>
        <w:rFonts w:cs="Times New Roman"/>
        <w:vertAlign w:val="baseline"/>
      </w:rPr>
    </w:lvl>
    <w:lvl w:ilvl="1">
      <w:start w:val="1"/>
      <w:numFmt w:val="lowerLetter"/>
      <w:lvlText w:val="%2."/>
      <w:lvlJc w:val="left"/>
      <w:pPr>
        <w:ind w:left="1440" w:firstLine="1080"/>
      </w:pPr>
      <w:rPr>
        <w:rFonts w:cs="Times New Roman"/>
        <w:vertAlign w:val="baseline"/>
      </w:rPr>
    </w:lvl>
    <w:lvl w:ilvl="2">
      <w:start w:val="1"/>
      <w:numFmt w:val="lowerRoman"/>
      <w:lvlText w:val="%3."/>
      <w:lvlJc w:val="right"/>
      <w:pPr>
        <w:ind w:left="2160" w:firstLine="1980"/>
      </w:pPr>
      <w:rPr>
        <w:rFonts w:cs="Times New Roman"/>
        <w:vertAlign w:val="baseline"/>
      </w:rPr>
    </w:lvl>
    <w:lvl w:ilvl="3">
      <w:start w:val="1"/>
      <w:numFmt w:val="decimal"/>
      <w:lvlText w:val="%4."/>
      <w:lvlJc w:val="left"/>
      <w:pPr>
        <w:ind w:left="2880" w:firstLine="2520"/>
      </w:pPr>
      <w:rPr>
        <w:rFonts w:cs="Times New Roman"/>
        <w:vertAlign w:val="baseline"/>
      </w:rPr>
    </w:lvl>
    <w:lvl w:ilvl="4">
      <w:start w:val="1"/>
      <w:numFmt w:val="lowerLetter"/>
      <w:lvlText w:val="%5."/>
      <w:lvlJc w:val="left"/>
      <w:pPr>
        <w:ind w:left="3600" w:firstLine="3240"/>
      </w:pPr>
      <w:rPr>
        <w:rFonts w:cs="Times New Roman"/>
        <w:vertAlign w:val="baseline"/>
      </w:rPr>
    </w:lvl>
    <w:lvl w:ilvl="5">
      <w:start w:val="1"/>
      <w:numFmt w:val="lowerRoman"/>
      <w:lvlText w:val="%6."/>
      <w:lvlJc w:val="right"/>
      <w:pPr>
        <w:ind w:left="4320" w:firstLine="4140"/>
      </w:pPr>
      <w:rPr>
        <w:rFonts w:cs="Times New Roman"/>
        <w:vertAlign w:val="baseline"/>
      </w:rPr>
    </w:lvl>
    <w:lvl w:ilvl="6">
      <w:start w:val="1"/>
      <w:numFmt w:val="decimal"/>
      <w:lvlText w:val="%7."/>
      <w:lvlJc w:val="left"/>
      <w:pPr>
        <w:ind w:left="5040" w:firstLine="4680"/>
      </w:pPr>
      <w:rPr>
        <w:rFonts w:cs="Times New Roman"/>
        <w:vertAlign w:val="baseline"/>
      </w:rPr>
    </w:lvl>
    <w:lvl w:ilvl="7">
      <w:start w:val="1"/>
      <w:numFmt w:val="lowerLetter"/>
      <w:lvlText w:val="%8."/>
      <w:lvlJc w:val="left"/>
      <w:pPr>
        <w:ind w:left="5760" w:firstLine="5400"/>
      </w:pPr>
      <w:rPr>
        <w:rFonts w:cs="Times New Roman"/>
        <w:vertAlign w:val="baseline"/>
      </w:rPr>
    </w:lvl>
    <w:lvl w:ilvl="8">
      <w:start w:val="1"/>
      <w:numFmt w:val="lowerRoman"/>
      <w:lvlText w:val="%9."/>
      <w:lvlJc w:val="right"/>
      <w:pPr>
        <w:ind w:left="6480" w:firstLine="6300"/>
      </w:pPr>
      <w:rPr>
        <w:rFonts w:cs="Times New Roman"/>
        <w:vertAlign w:val="baseline"/>
      </w:rPr>
    </w:lvl>
  </w:abstractNum>
  <w:abstractNum w:abstractNumId="1">
    <w:nsid w:val="309E58DC"/>
    <w:multiLevelType w:val="hybridMultilevel"/>
    <w:tmpl w:val="97760424"/>
    <w:lvl w:ilvl="0" w:tplc="0412A2C2">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52802F6A"/>
    <w:multiLevelType w:val="hybridMultilevel"/>
    <w:tmpl w:val="6F626E9A"/>
    <w:lvl w:ilvl="0" w:tplc="0409001B">
      <w:start w:val="1"/>
      <w:numFmt w:val="lowerRoman"/>
      <w:lvlText w:val="%1."/>
      <w:lvlJc w:val="right"/>
      <w:pPr>
        <w:ind w:left="2160" w:hanging="18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6AB01DFC"/>
    <w:multiLevelType w:val="hybridMultilevel"/>
    <w:tmpl w:val="FC8E61B2"/>
    <w:lvl w:ilvl="0" w:tplc="3566FC12">
      <w:start w:val="1"/>
      <w:numFmt w:val="lowerLetter"/>
      <w:lvlText w:val="(%1)"/>
      <w:lvlJc w:val="left"/>
      <w:pPr>
        <w:ind w:left="2370" w:hanging="16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1A34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E350A16"/>
    <w:multiLevelType w:val="hybridMultilevel"/>
    <w:tmpl w:val="CB60DD98"/>
    <w:lvl w:ilvl="0" w:tplc="29727B8A">
      <w:start w:val="1"/>
      <w:numFmt w:val="lowerLetter"/>
      <w:lvlText w:val="(%1)"/>
      <w:lvlJc w:val="left"/>
      <w:pPr>
        <w:ind w:left="2370" w:hanging="16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4"/>
  </w:num>
  <w:num w:numId="5">
    <w:abstractNumId w:val="5"/>
  </w:num>
  <w:num w:numId="6">
    <w:abstractNumId w:val="3"/>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zur, Uri">
    <w15:presenceInfo w15:providerId="AD" w15:userId="S-1-5-21-725345543-602162358-527237240-177570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trackRevisions/>
  <w:defaultTabStop w:val="720"/>
  <w:characterSpacingControl w:val="doNotCompress"/>
  <w:hdrShapeDefaults>
    <o:shapedefaults v:ext="edit" spidmax="5122"/>
  </w:hdrShapeDefaults>
  <w:footnotePr>
    <w:footnote w:id="-1"/>
    <w:footnote w:id="0"/>
  </w:footnotePr>
  <w:endnotePr>
    <w:endnote w:id="-1"/>
    <w:endnote w:id="0"/>
  </w:endnotePr>
  <w:compat/>
  <w:rsids>
    <w:rsidRoot w:val="00175628"/>
    <w:rsid w:val="0000515E"/>
    <w:rsid w:val="000072A9"/>
    <w:rsid w:val="000252E0"/>
    <w:rsid w:val="000355FA"/>
    <w:rsid w:val="00046D03"/>
    <w:rsid w:val="00052A3C"/>
    <w:rsid w:val="00052BBF"/>
    <w:rsid w:val="000656EA"/>
    <w:rsid w:val="000715F0"/>
    <w:rsid w:val="00073E0A"/>
    <w:rsid w:val="00086654"/>
    <w:rsid w:val="00087F48"/>
    <w:rsid w:val="00092CD8"/>
    <w:rsid w:val="0009610A"/>
    <w:rsid w:val="000A5F77"/>
    <w:rsid w:val="000C3B58"/>
    <w:rsid w:val="000C6EEB"/>
    <w:rsid w:val="000C7E45"/>
    <w:rsid w:val="000D1FED"/>
    <w:rsid w:val="000D32AA"/>
    <w:rsid w:val="000D4C43"/>
    <w:rsid w:val="000D683A"/>
    <w:rsid w:val="000E2884"/>
    <w:rsid w:val="000E3C43"/>
    <w:rsid w:val="00100042"/>
    <w:rsid w:val="001059DE"/>
    <w:rsid w:val="00132254"/>
    <w:rsid w:val="001366D7"/>
    <w:rsid w:val="00141770"/>
    <w:rsid w:val="00141BA6"/>
    <w:rsid w:val="001450F9"/>
    <w:rsid w:val="00155E96"/>
    <w:rsid w:val="00165EE2"/>
    <w:rsid w:val="00175628"/>
    <w:rsid w:val="00175EB9"/>
    <w:rsid w:val="00180B22"/>
    <w:rsid w:val="00181D58"/>
    <w:rsid w:val="00190631"/>
    <w:rsid w:val="00191090"/>
    <w:rsid w:val="00196139"/>
    <w:rsid w:val="00196160"/>
    <w:rsid w:val="001B1B83"/>
    <w:rsid w:val="001C1921"/>
    <w:rsid w:val="001C6DE5"/>
    <w:rsid w:val="001D2ECE"/>
    <w:rsid w:val="001D7E07"/>
    <w:rsid w:val="001E4EB9"/>
    <w:rsid w:val="001E7A1C"/>
    <w:rsid w:val="00201E80"/>
    <w:rsid w:val="00203215"/>
    <w:rsid w:val="00215E3E"/>
    <w:rsid w:val="002233D4"/>
    <w:rsid w:val="00225CDE"/>
    <w:rsid w:val="002333CC"/>
    <w:rsid w:val="0023411B"/>
    <w:rsid w:val="00234BB9"/>
    <w:rsid w:val="002361A8"/>
    <w:rsid w:val="00243F87"/>
    <w:rsid w:val="00261F5E"/>
    <w:rsid w:val="0026562A"/>
    <w:rsid w:val="00266DF7"/>
    <w:rsid w:val="0028365F"/>
    <w:rsid w:val="00287FC8"/>
    <w:rsid w:val="002946B4"/>
    <w:rsid w:val="002A21A8"/>
    <w:rsid w:val="002C0163"/>
    <w:rsid w:val="002C1E45"/>
    <w:rsid w:val="002F7394"/>
    <w:rsid w:val="00320D06"/>
    <w:rsid w:val="00326902"/>
    <w:rsid w:val="003331E2"/>
    <w:rsid w:val="003401CD"/>
    <w:rsid w:val="003425B6"/>
    <w:rsid w:val="00345A0A"/>
    <w:rsid w:val="00364F35"/>
    <w:rsid w:val="00365D90"/>
    <w:rsid w:val="003709E2"/>
    <w:rsid w:val="00373E96"/>
    <w:rsid w:val="00376128"/>
    <w:rsid w:val="00377AF7"/>
    <w:rsid w:val="00383A95"/>
    <w:rsid w:val="00393D6E"/>
    <w:rsid w:val="00395390"/>
    <w:rsid w:val="00396B26"/>
    <w:rsid w:val="003A2D88"/>
    <w:rsid w:val="003B477E"/>
    <w:rsid w:val="003C12A6"/>
    <w:rsid w:val="003C132F"/>
    <w:rsid w:val="003C2BCD"/>
    <w:rsid w:val="003C3DBA"/>
    <w:rsid w:val="003D01E0"/>
    <w:rsid w:val="003D38B0"/>
    <w:rsid w:val="003D438C"/>
    <w:rsid w:val="003D4CAF"/>
    <w:rsid w:val="003D6E40"/>
    <w:rsid w:val="003E2E51"/>
    <w:rsid w:val="003E3893"/>
    <w:rsid w:val="003F7B03"/>
    <w:rsid w:val="00400797"/>
    <w:rsid w:val="004017F0"/>
    <w:rsid w:val="00403C66"/>
    <w:rsid w:val="004148F1"/>
    <w:rsid w:val="004211E1"/>
    <w:rsid w:val="004259D8"/>
    <w:rsid w:val="0044130C"/>
    <w:rsid w:val="00447462"/>
    <w:rsid w:val="004561C3"/>
    <w:rsid w:val="00470917"/>
    <w:rsid w:val="00470C39"/>
    <w:rsid w:val="004713AD"/>
    <w:rsid w:val="004779FC"/>
    <w:rsid w:val="004803E8"/>
    <w:rsid w:val="004A7F97"/>
    <w:rsid w:val="004C11E1"/>
    <w:rsid w:val="004C27FA"/>
    <w:rsid w:val="004C58CB"/>
    <w:rsid w:val="004C7DD5"/>
    <w:rsid w:val="004C7FB3"/>
    <w:rsid w:val="004D39F4"/>
    <w:rsid w:val="004D64AD"/>
    <w:rsid w:val="00504686"/>
    <w:rsid w:val="00504B03"/>
    <w:rsid w:val="00506A59"/>
    <w:rsid w:val="00514AD3"/>
    <w:rsid w:val="005167EB"/>
    <w:rsid w:val="005376A5"/>
    <w:rsid w:val="005427D0"/>
    <w:rsid w:val="005448E2"/>
    <w:rsid w:val="005549E4"/>
    <w:rsid w:val="00561031"/>
    <w:rsid w:val="00567074"/>
    <w:rsid w:val="0057161E"/>
    <w:rsid w:val="00572734"/>
    <w:rsid w:val="005728BA"/>
    <w:rsid w:val="00576AAB"/>
    <w:rsid w:val="00582C32"/>
    <w:rsid w:val="005A1A7B"/>
    <w:rsid w:val="005B0E94"/>
    <w:rsid w:val="005C2D98"/>
    <w:rsid w:val="005D0417"/>
    <w:rsid w:val="005D7D7C"/>
    <w:rsid w:val="005E2AAA"/>
    <w:rsid w:val="005E559F"/>
    <w:rsid w:val="005F0B3D"/>
    <w:rsid w:val="005F7747"/>
    <w:rsid w:val="0061002F"/>
    <w:rsid w:val="006275CB"/>
    <w:rsid w:val="0063618C"/>
    <w:rsid w:val="00640157"/>
    <w:rsid w:val="00643CA9"/>
    <w:rsid w:val="006444CB"/>
    <w:rsid w:val="00644D1D"/>
    <w:rsid w:val="00646B28"/>
    <w:rsid w:val="00647AB5"/>
    <w:rsid w:val="006535FB"/>
    <w:rsid w:val="006545A6"/>
    <w:rsid w:val="00657C04"/>
    <w:rsid w:val="00687EBF"/>
    <w:rsid w:val="00690F96"/>
    <w:rsid w:val="00695051"/>
    <w:rsid w:val="006A21D9"/>
    <w:rsid w:val="006B0EE7"/>
    <w:rsid w:val="006B51C7"/>
    <w:rsid w:val="006C0236"/>
    <w:rsid w:val="006C40C0"/>
    <w:rsid w:val="0071536C"/>
    <w:rsid w:val="0072015D"/>
    <w:rsid w:val="00735542"/>
    <w:rsid w:val="00741AB7"/>
    <w:rsid w:val="00741F0F"/>
    <w:rsid w:val="00743E05"/>
    <w:rsid w:val="00746BFD"/>
    <w:rsid w:val="00751E11"/>
    <w:rsid w:val="007541C1"/>
    <w:rsid w:val="0075543B"/>
    <w:rsid w:val="00755D5B"/>
    <w:rsid w:val="007710F9"/>
    <w:rsid w:val="00771244"/>
    <w:rsid w:val="00774FDF"/>
    <w:rsid w:val="0079036C"/>
    <w:rsid w:val="007A19F1"/>
    <w:rsid w:val="007B31A7"/>
    <w:rsid w:val="007C0C03"/>
    <w:rsid w:val="007C4CEF"/>
    <w:rsid w:val="007E5242"/>
    <w:rsid w:val="007E524E"/>
    <w:rsid w:val="007E77B0"/>
    <w:rsid w:val="007F374D"/>
    <w:rsid w:val="00803E66"/>
    <w:rsid w:val="0080734E"/>
    <w:rsid w:val="00824532"/>
    <w:rsid w:val="00832871"/>
    <w:rsid w:val="00847478"/>
    <w:rsid w:val="008539C4"/>
    <w:rsid w:val="00853DF5"/>
    <w:rsid w:val="00866258"/>
    <w:rsid w:val="00866CE2"/>
    <w:rsid w:val="008748D4"/>
    <w:rsid w:val="0088292B"/>
    <w:rsid w:val="00884E68"/>
    <w:rsid w:val="00886FED"/>
    <w:rsid w:val="00897A84"/>
    <w:rsid w:val="008B4399"/>
    <w:rsid w:val="008B5665"/>
    <w:rsid w:val="008D243A"/>
    <w:rsid w:val="008E59D8"/>
    <w:rsid w:val="008F2662"/>
    <w:rsid w:val="008F3BBC"/>
    <w:rsid w:val="008F65CD"/>
    <w:rsid w:val="008F6886"/>
    <w:rsid w:val="00902C98"/>
    <w:rsid w:val="00904E80"/>
    <w:rsid w:val="00907078"/>
    <w:rsid w:val="009073B8"/>
    <w:rsid w:val="009322A1"/>
    <w:rsid w:val="0093621E"/>
    <w:rsid w:val="00954F56"/>
    <w:rsid w:val="00957CC0"/>
    <w:rsid w:val="00964E56"/>
    <w:rsid w:val="00984DA4"/>
    <w:rsid w:val="00985524"/>
    <w:rsid w:val="009A0F89"/>
    <w:rsid w:val="009A2902"/>
    <w:rsid w:val="009A4BA6"/>
    <w:rsid w:val="009A615D"/>
    <w:rsid w:val="009A6B35"/>
    <w:rsid w:val="009B704C"/>
    <w:rsid w:val="009C35BD"/>
    <w:rsid w:val="009D0DC0"/>
    <w:rsid w:val="009D5514"/>
    <w:rsid w:val="009D6074"/>
    <w:rsid w:val="009D61C1"/>
    <w:rsid w:val="009E4171"/>
    <w:rsid w:val="009F023A"/>
    <w:rsid w:val="009F1DBB"/>
    <w:rsid w:val="009F2DE7"/>
    <w:rsid w:val="009F5C9D"/>
    <w:rsid w:val="009F7279"/>
    <w:rsid w:val="00A04296"/>
    <w:rsid w:val="00A0467E"/>
    <w:rsid w:val="00A05C18"/>
    <w:rsid w:val="00A13437"/>
    <w:rsid w:val="00A1640E"/>
    <w:rsid w:val="00A1688B"/>
    <w:rsid w:val="00A208B3"/>
    <w:rsid w:val="00A34928"/>
    <w:rsid w:val="00A34FAC"/>
    <w:rsid w:val="00A40C8F"/>
    <w:rsid w:val="00A4733E"/>
    <w:rsid w:val="00A64607"/>
    <w:rsid w:val="00A73C4D"/>
    <w:rsid w:val="00A74093"/>
    <w:rsid w:val="00A74B03"/>
    <w:rsid w:val="00A82D4C"/>
    <w:rsid w:val="00A86DD4"/>
    <w:rsid w:val="00A904F1"/>
    <w:rsid w:val="00A9392D"/>
    <w:rsid w:val="00A94DCA"/>
    <w:rsid w:val="00AA3CFE"/>
    <w:rsid w:val="00AA79EA"/>
    <w:rsid w:val="00AB26D1"/>
    <w:rsid w:val="00AC09BB"/>
    <w:rsid w:val="00AC1C3A"/>
    <w:rsid w:val="00AC778D"/>
    <w:rsid w:val="00AD1E23"/>
    <w:rsid w:val="00AF394C"/>
    <w:rsid w:val="00AF4A84"/>
    <w:rsid w:val="00B04C17"/>
    <w:rsid w:val="00B43497"/>
    <w:rsid w:val="00B44070"/>
    <w:rsid w:val="00B44598"/>
    <w:rsid w:val="00B51D03"/>
    <w:rsid w:val="00B51D91"/>
    <w:rsid w:val="00B5287D"/>
    <w:rsid w:val="00B57613"/>
    <w:rsid w:val="00B616A5"/>
    <w:rsid w:val="00B74641"/>
    <w:rsid w:val="00B93919"/>
    <w:rsid w:val="00B94ABF"/>
    <w:rsid w:val="00B956A8"/>
    <w:rsid w:val="00BB655E"/>
    <w:rsid w:val="00BC5284"/>
    <w:rsid w:val="00BC536F"/>
    <w:rsid w:val="00BD3FDB"/>
    <w:rsid w:val="00BD4764"/>
    <w:rsid w:val="00BD73B7"/>
    <w:rsid w:val="00BD7F83"/>
    <w:rsid w:val="00BE578F"/>
    <w:rsid w:val="00BF55BF"/>
    <w:rsid w:val="00BF6354"/>
    <w:rsid w:val="00BF711A"/>
    <w:rsid w:val="00C06F2B"/>
    <w:rsid w:val="00C15EA1"/>
    <w:rsid w:val="00C207E4"/>
    <w:rsid w:val="00C305A6"/>
    <w:rsid w:val="00C32E63"/>
    <w:rsid w:val="00C4482F"/>
    <w:rsid w:val="00C71920"/>
    <w:rsid w:val="00C76965"/>
    <w:rsid w:val="00C86748"/>
    <w:rsid w:val="00C9690A"/>
    <w:rsid w:val="00C97D65"/>
    <w:rsid w:val="00CC0597"/>
    <w:rsid w:val="00CD2405"/>
    <w:rsid w:val="00CE5BC5"/>
    <w:rsid w:val="00D02FAE"/>
    <w:rsid w:val="00D064DC"/>
    <w:rsid w:val="00D07D20"/>
    <w:rsid w:val="00D223EB"/>
    <w:rsid w:val="00D2423A"/>
    <w:rsid w:val="00D25BBF"/>
    <w:rsid w:val="00D4512A"/>
    <w:rsid w:val="00D454F7"/>
    <w:rsid w:val="00D47ABF"/>
    <w:rsid w:val="00D53C98"/>
    <w:rsid w:val="00D600F9"/>
    <w:rsid w:val="00D6770A"/>
    <w:rsid w:val="00D67BBA"/>
    <w:rsid w:val="00D8010B"/>
    <w:rsid w:val="00D841AF"/>
    <w:rsid w:val="00D97F2F"/>
    <w:rsid w:val="00DA6A73"/>
    <w:rsid w:val="00DB2F7F"/>
    <w:rsid w:val="00DB6FA4"/>
    <w:rsid w:val="00DD36E1"/>
    <w:rsid w:val="00DE0965"/>
    <w:rsid w:val="00DE3B6C"/>
    <w:rsid w:val="00DE4A7B"/>
    <w:rsid w:val="00DE74C6"/>
    <w:rsid w:val="00DF09CD"/>
    <w:rsid w:val="00DF27E8"/>
    <w:rsid w:val="00E114A3"/>
    <w:rsid w:val="00E11758"/>
    <w:rsid w:val="00E244E3"/>
    <w:rsid w:val="00E24AB2"/>
    <w:rsid w:val="00E30D72"/>
    <w:rsid w:val="00E3440A"/>
    <w:rsid w:val="00E345B1"/>
    <w:rsid w:val="00E41362"/>
    <w:rsid w:val="00E64A5A"/>
    <w:rsid w:val="00E65930"/>
    <w:rsid w:val="00E67390"/>
    <w:rsid w:val="00E754B0"/>
    <w:rsid w:val="00E83C39"/>
    <w:rsid w:val="00E8437D"/>
    <w:rsid w:val="00E878A0"/>
    <w:rsid w:val="00E9431C"/>
    <w:rsid w:val="00EA0DA4"/>
    <w:rsid w:val="00EA41E2"/>
    <w:rsid w:val="00EC6C3A"/>
    <w:rsid w:val="00EC7601"/>
    <w:rsid w:val="00ED03BE"/>
    <w:rsid w:val="00ED31C8"/>
    <w:rsid w:val="00ED71A9"/>
    <w:rsid w:val="00EE06B2"/>
    <w:rsid w:val="00EE7644"/>
    <w:rsid w:val="00F0062F"/>
    <w:rsid w:val="00F06455"/>
    <w:rsid w:val="00F06F73"/>
    <w:rsid w:val="00F10BE4"/>
    <w:rsid w:val="00F1236B"/>
    <w:rsid w:val="00F13316"/>
    <w:rsid w:val="00F13A23"/>
    <w:rsid w:val="00F368E1"/>
    <w:rsid w:val="00F453F3"/>
    <w:rsid w:val="00F472F3"/>
    <w:rsid w:val="00F56AE5"/>
    <w:rsid w:val="00F66380"/>
    <w:rsid w:val="00F67554"/>
    <w:rsid w:val="00F77D90"/>
    <w:rsid w:val="00F803E1"/>
    <w:rsid w:val="00F82B45"/>
    <w:rsid w:val="00F82D0A"/>
    <w:rsid w:val="00F872ED"/>
    <w:rsid w:val="00F940D5"/>
    <w:rsid w:val="00F96277"/>
    <w:rsid w:val="00FA6397"/>
    <w:rsid w:val="00FB0235"/>
    <w:rsid w:val="00FB3B68"/>
    <w:rsid w:val="00FC0D37"/>
    <w:rsid w:val="00FC147B"/>
    <w:rsid w:val="00FC166F"/>
    <w:rsid w:val="00FC2DC3"/>
    <w:rsid w:val="00FD0191"/>
    <w:rsid w:val="00FD59A2"/>
    <w:rsid w:val="00FE17C6"/>
    <w:rsid w:val="00FE51D9"/>
    <w:rsid w:val="00FE7836"/>
    <w:rsid w:val="00FF4A56"/>
    <w:rsid w:val="00FF6C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600F9"/>
  </w:style>
  <w:style w:type="paragraph" w:styleId="Heading1">
    <w:name w:val="heading 1"/>
    <w:basedOn w:val="Normal"/>
    <w:next w:val="Normal"/>
    <w:link w:val="Heading1Char"/>
    <w:uiPriority w:val="9"/>
    <w:qFormat/>
    <w:rsid w:val="001C1921"/>
    <w:pPr>
      <w:keepNext/>
      <w:numPr>
        <w:numId w:val="1"/>
      </w:numPr>
      <w:adjustRightInd w:val="0"/>
      <w:spacing w:before="120" w:after="240"/>
      <w:outlineLvl w:val="0"/>
    </w:pPr>
    <w:rPr>
      <w:rFonts w:ascii="Arial" w:hAnsi="Arial" w:cs="Arial"/>
      <w:b/>
      <w:sz w:val="22"/>
      <w:szCs w:val="22"/>
    </w:rPr>
  </w:style>
  <w:style w:type="paragraph" w:styleId="Heading2">
    <w:name w:val="heading 2"/>
    <w:basedOn w:val="Normal"/>
    <w:next w:val="Normal"/>
    <w:link w:val="Heading2Char"/>
    <w:uiPriority w:val="9"/>
    <w:rsid w:val="00D600F9"/>
    <w:pPr>
      <w:keepNext/>
      <w:keepLines/>
      <w:spacing w:before="360" w:after="80"/>
      <w:contextualSpacing/>
      <w:outlineLvl w:val="1"/>
    </w:pPr>
    <w:rPr>
      <w:b/>
      <w:sz w:val="36"/>
      <w:szCs w:val="36"/>
    </w:rPr>
  </w:style>
  <w:style w:type="paragraph" w:styleId="Heading3">
    <w:name w:val="heading 3"/>
    <w:basedOn w:val="Normal"/>
    <w:next w:val="Normal"/>
    <w:link w:val="Heading3Char"/>
    <w:uiPriority w:val="9"/>
    <w:rsid w:val="00D600F9"/>
    <w:pPr>
      <w:keepNext/>
      <w:keepLines/>
      <w:spacing w:before="280" w:after="80"/>
      <w:contextualSpacing/>
      <w:outlineLvl w:val="2"/>
    </w:pPr>
    <w:rPr>
      <w:b/>
      <w:sz w:val="28"/>
      <w:szCs w:val="28"/>
    </w:rPr>
  </w:style>
  <w:style w:type="paragraph" w:styleId="Heading4">
    <w:name w:val="heading 4"/>
    <w:basedOn w:val="Normal"/>
    <w:next w:val="Normal"/>
    <w:link w:val="Heading4Char"/>
    <w:uiPriority w:val="9"/>
    <w:rsid w:val="00D600F9"/>
    <w:pPr>
      <w:keepNext/>
      <w:keepLines/>
      <w:spacing w:before="240" w:after="40"/>
      <w:contextualSpacing/>
      <w:outlineLvl w:val="3"/>
    </w:pPr>
    <w:rPr>
      <w:b/>
      <w:sz w:val="24"/>
      <w:szCs w:val="24"/>
    </w:rPr>
  </w:style>
  <w:style w:type="paragraph" w:styleId="Heading5">
    <w:name w:val="heading 5"/>
    <w:basedOn w:val="Normal"/>
    <w:next w:val="Normal"/>
    <w:link w:val="Heading5Char"/>
    <w:uiPriority w:val="9"/>
    <w:rsid w:val="00D600F9"/>
    <w:pPr>
      <w:keepNext/>
      <w:keepLines/>
      <w:spacing w:before="220" w:after="40"/>
      <w:contextualSpacing/>
      <w:outlineLvl w:val="4"/>
    </w:pPr>
    <w:rPr>
      <w:b/>
      <w:sz w:val="22"/>
      <w:szCs w:val="22"/>
    </w:rPr>
  </w:style>
  <w:style w:type="paragraph" w:styleId="Heading6">
    <w:name w:val="heading 6"/>
    <w:basedOn w:val="Normal"/>
    <w:next w:val="Normal"/>
    <w:link w:val="Heading6Char"/>
    <w:uiPriority w:val="9"/>
    <w:rsid w:val="00D600F9"/>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0F9"/>
    <w:rPr>
      <w:rFonts w:ascii="Arial" w:hAnsi="Arial" w:cs="Arial"/>
      <w:b/>
      <w:sz w:val="22"/>
      <w:szCs w:val="22"/>
    </w:rPr>
  </w:style>
  <w:style w:type="character" w:customStyle="1" w:styleId="Heading2Char">
    <w:name w:val="Heading 2 Char"/>
    <w:basedOn w:val="DefaultParagraphFont"/>
    <w:link w:val="Heading2"/>
    <w:uiPriority w:val="9"/>
    <w:semiHidden/>
    <w:rsid w:val="00D600F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600F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600F9"/>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600F9"/>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600F9"/>
    <w:rPr>
      <w:rFonts w:asciiTheme="minorHAnsi" w:eastAsiaTheme="minorEastAsia" w:hAnsiTheme="minorHAnsi" w:cstheme="minorBidi"/>
      <w:b/>
      <w:bCs/>
      <w:sz w:val="22"/>
      <w:szCs w:val="22"/>
    </w:rPr>
  </w:style>
  <w:style w:type="paragraph" w:styleId="Title">
    <w:name w:val="Title"/>
    <w:basedOn w:val="Normal"/>
    <w:next w:val="Normal"/>
    <w:link w:val="TitleChar"/>
    <w:uiPriority w:val="10"/>
    <w:rsid w:val="00D600F9"/>
    <w:pPr>
      <w:keepNext/>
      <w:keepLines/>
      <w:spacing w:before="480" w:after="120"/>
      <w:contextualSpacing/>
    </w:pPr>
    <w:rPr>
      <w:b/>
      <w:sz w:val="72"/>
      <w:szCs w:val="72"/>
    </w:rPr>
  </w:style>
  <w:style w:type="character" w:customStyle="1" w:styleId="TitleChar">
    <w:name w:val="Title Char"/>
    <w:basedOn w:val="DefaultParagraphFont"/>
    <w:link w:val="Title"/>
    <w:uiPriority w:val="10"/>
    <w:rsid w:val="00D600F9"/>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rsid w:val="00D600F9"/>
    <w:pPr>
      <w:keepNext/>
      <w:keepLines/>
      <w:spacing w:before="360" w:after="80"/>
      <w:contextualSpacing/>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D600F9"/>
    <w:rPr>
      <w:rFonts w:asciiTheme="majorHAnsi" w:eastAsiaTheme="majorEastAsia" w:hAnsiTheme="majorHAnsi" w:cstheme="majorBidi"/>
      <w:sz w:val="24"/>
      <w:szCs w:val="24"/>
    </w:rPr>
  </w:style>
  <w:style w:type="table" w:customStyle="1" w:styleId="Style">
    <w:name w:val="Style"/>
    <w:basedOn w:val="TableNormal"/>
    <w:rsid w:val="00D600F9"/>
    <w:tblPr>
      <w:tblStyleRowBandSize w:val="1"/>
      <w:tblStyleColBandSize w:val="1"/>
      <w:tblInd w:w="0" w:type="dxa"/>
      <w:tblCellMar>
        <w:top w:w="0" w:type="dxa"/>
        <w:left w:w="108" w:type="dxa"/>
        <w:bottom w:w="0" w:type="dxa"/>
        <w:right w:w="108" w:type="dxa"/>
      </w:tblCellMar>
    </w:tblPr>
  </w:style>
  <w:style w:type="table" w:customStyle="1" w:styleId="Style8">
    <w:name w:val="Style8"/>
    <w:basedOn w:val="TableNormal"/>
    <w:rsid w:val="00D600F9"/>
    <w:tblPr>
      <w:tblStyleRowBandSize w:val="1"/>
      <w:tblStyleColBandSize w:val="1"/>
      <w:tblInd w:w="0" w:type="dxa"/>
      <w:tblCellMar>
        <w:top w:w="0" w:type="dxa"/>
        <w:left w:w="108" w:type="dxa"/>
        <w:bottom w:w="0" w:type="dxa"/>
        <w:right w:w="108" w:type="dxa"/>
      </w:tblCellMar>
    </w:tblPr>
  </w:style>
  <w:style w:type="table" w:customStyle="1" w:styleId="Style7">
    <w:name w:val="Style7"/>
    <w:basedOn w:val="TableNormal"/>
    <w:rsid w:val="00D600F9"/>
    <w:tblPr>
      <w:tblStyleRowBandSize w:val="1"/>
      <w:tblStyleColBandSize w:val="1"/>
      <w:tblInd w:w="0" w:type="dxa"/>
      <w:tblCellMar>
        <w:top w:w="0" w:type="dxa"/>
        <w:left w:w="108" w:type="dxa"/>
        <w:bottom w:w="0" w:type="dxa"/>
        <w:right w:w="108" w:type="dxa"/>
      </w:tblCellMar>
    </w:tblPr>
  </w:style>
  <w:style w:type="table" w:customStyle="1" w:styleId="Style6">
    <w:name w:val="Style6"/>
    <w:basedOn w:val="TableNormal"/>
    <w:rsid w:val="00D600F9"/>
    <w:tblPr>
      <w:tblStyleRowBandSize w:val="1"/>
      <w:tblStyleColBandSize w:val="1"/>
      <w:tblInd w:w="0" w:type="dxa"/>
      <w:tblCellMar>
        <w:top w:w="0" w:type="dxa"/>
        <w:left w:w="108" w:type="dxa"/>
        <w:bottom w:w="0" w:type="dxa"/>
        <w:right w:w="108" w:type="dxa"/>
      </w:tblCellMar>
    </w:tblPr>
  </w:style>
  <w:style w:type="table" w:customStyle="1" w:styleId="Style5">
    <w:name w:val="Style5"/>
    <w:basedOn w:val="TableNormal"/>
    <w:rsid w:val="00D600F9"/>
    <w:tblPr>
      <w:tblStyleRowBandSize w:val="1"/>
      <w:tblStyleColBandSize w:val="1"/>
      <w:tblInd w:w="0" w:type="dxa"/>
      <w:tblCellMar>
        <w:top w:w="0" w:type="dxa"/>
        <w:left w:w="108" w:type="dxa"/>
        <w:bottom w:w="0" w:type="dxa"/>
        <w:right w:w="108" w:type="dxa"/>
      </w:tblCellMar>
    </w:tblPr>
  </w:style>
  <w:style w:type="table" w:customStyle="1" w:styleId="Style4">
    <w:name w:val="Style4"/>
    <w:basedOn w:val="TableNormal"/>
    <w:rsid w:val="00D600F9"/>
    <w:tblPr>
      <w:tblStyleRowBandSize w:val="1"/>
      <w:tblStyleColBandSize w:val="1"/>
      <w:tblInd w:w="0" w:type="dxa"/>
      <w:tblCellMar>
        <w:top w:w="0" w:type="dxa"/>
        <w:left w:w="108" w:type="dxa"/>
        <w:bottom w:w="0" w:type="dxa"/>
        <w:right w:w="108" w:type="dxa"/>
      </w:tblCellMar>
    </w:tblPr>
  </w:style>
  <w:style w:type="table" w:customStyle="1" w:styleId="Style3">
    <w:name w:val="Style3"/>
    <w:basedOn w:val="TableNormal"/>
    <w:rsid w:val="00D600F9"/>
    <w:tblPr>
      <w:tblStyleRowBandSize w:val="1"/>
      <w:tblStyleColBandSize w:val="1"/>
      <w:tblInd w:w="0" w:type="dxa"/>
      <w:tblCellMar>
        <w:top w:w="0" w:type="dxa"/>
        <w:left w:w="108" w:type="dxa"/>
        <w:bottom w:w="0" w:type="dxa"/>
        <w:right w:w="108" w:type="dxa"/>
      </w:tblCellMar>
    </w:tblPr>
  </w:style>
  <w:style w:type="table" w:customStyle="1" w:styleId="Style2">
    <w:name w:val="Style2"/>
    <w:basedOn w:val="TableNormal"/>
    <w:rsid w:val="00D600F9"/>
    <w:tblPr>
      <w:tblStyleRowBandSize w:val="1"/>
      <w:tblStyleColBandSize w:val="1"/>
      <w:tblInd w:w="0" w:type="dxa"/>
      <w:tblCellMar>
        <w:top w:w="0" w:type="dxa"/>
        <w:left w:w="108" w:type="dxa"/>
        <w:bottom w:w="0" w:type="dxa"/>
        <w:right w:w="108" w:type="dxa"/>
      </w:tblCellMar>
    </w:tblPr>
  </w:style>
  <w:style w:type="table" w:customStyle="1" w:styleId="Style1">
    <w:name w:val="Style1"/>
    <w:basedOn w:val="TableNormal"/>
    <w:rsid w:val="00D600F9"/>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D600F9"/>
    <w:rPr>
      <w:sz w:val="24"/>
      <w:szCs w:val="24"/>
    </w:rPr>
  </w:style>
  <w:style w:type="character" w:customStyle="1" w:styleId="CommentTextChar">
    <w:name w:val="Comment Text Char"/>
    <w:basedOn w:val="DefaultParagraphFont"/>
    <w:link w:val="CommentText"/>
    <w:uiPriority w:val="99"/>
    <w:semiHidden/>
    <w:locked/>
    <w:rsid w:val="00D600F9"/>
    <w:rPr>
      <w:rFonts w:cs="Times New Roman"/>
      <w:sz w:val="24"/>
      <w:szCs w:val="24"/>
    </w:rPr>
  </w:style>
  <w:style w:type="character" w:styleId="CommentReference">
    <w:name w:val="annotation reference"/>
    <w:basedOn w:val="DefaultParagraphFont"/>
    <w:uiPriority w:val="99"/>
    <w:semiHidden/>
    <w:unhideWhenUsed/>
    <w:rsid w:val="00D600F9"/>
    <w:rPr>
      <w:rFonts w:cs="Times New Roman"/>
      <w:sz w:val="18"/>
      <w:szCs w:val="18"/>
    </w:rPr>
  </w:style>
  <w:style w:type="paragraph" w:styleId="BalloonText">
    <w:name w:val="Balloon Text"/>
    <w:basedOn w:val="Normal"/>
    <w:link w:val="BalloonTextChar"/>
    <w:uiPriority w:val="99"/>
    <w:semiHidden/>
    <w:unhideWhenUsed/>
    <w:rsid w:val="00741F0F"/>
    <w:rPr>
      <w:sz w:val="18"/>
      <w:szCs w:val="18"/>
    </w:rPr>
  </w:style>
  <w:style w:type="character" w:customStyle="1" w:styleId="BalloonTextChar">
    <w:name w:val="Balloon Text Char"/>
    <w:basedOn w:val="DefaultParagraphFont"/>
    <w:link w:val="BalloonText"/>
    <w:uiPriority w:val="99"/>
    <w:semiHidden/>
    <w:locked/>
    <w:rsid w:val="00741F0F"/>
    <w:rPr>
      <w:rFonts w:cs="Times New Roman"/>
      <w:sz w:val="18"/>
      <w:szCs w:val="18"/>
    </w:rPr>
  </w:style>
  <w:style w:type="paragraph" w:styleId="Header">
    <w:name w:val="header"/>
    <w:basedOn w:val="Normal"/>
    <w:link w:val="HeaderChar"/>
    <w:uiPriority w:val="99"/>
    <w:unhideWhenUsed/>
    <w:rsid w:val="00741F0F"/>
    <w:pPr>
      <w:tabs>
        <w:tab w:val="center" w:pos="4680"/>
        <w:tab w:val="right" w:pos="9360"/>
      </w:tabs>
    </w:pPr>
  </w:style>
  <w:style w:type="character" w:customStyle="1" w:styleId="HeaderChar">
    <w:name w:val="Header Char"/>
    <w:basedOn w:val="DefaultParagraphFont"/>
    <w:link w:val="Header"/>
    <w:uiPriority w:val="99"/>
    <w:locked/>
    <w:rsid w:val="00741F0F"/>
    <w:rPr>
      <w:rFonts w:cs="Times New Roman"/>
    </w:rPr>
  </w:style>
  <w:style w:type="paragraph" w:styleId="Footer">
    <w:name w:val="footer"/>
    <w:basedOn w:val="Normal"/>
    <w:link w:val="FooterChar"/>
    <w:uiPriority w:val="99"/>
    <w:unhideWhenUsed/>
    <w:rsid w:val="00741F0F"/>
    <w:pPr>
      <w:tabs>
        <w:tab w:val="center" w:pos="4680"/>
        <w:tab w:val="right" w:pos="9360"/>
      </w:tabs>
    </w:pPr>
  </w:style>
  <w:style w:type="character" w:customStyle="1" w:styleId="FooterChar">
    <w:name w:val="Footer Char"/>
    <w:basedOn w:val="DefaultParagraphFont"/>
    <w:link w:val="Footer"/>
    <w:uiPriority w:val="99"/>
    <w:locked/>
    <w:rsid w:val="00741F0F"/>
    <w:rPr>
      <w:rFonts w:cs="Times New Roman"/>
    </w:rPr>
  </w:style>
  <w:style w:type="character" w:styleId="PageNumber">
    <w:name w:val="page number"/>
    <w:basedOn w:val="DefaultParagraphFont"/>
    <w:uiPriority w:val="99"/>
    <w:semiHidden/>
    <w:unhideWhenUsed/>
    <w:rsid w:val="00AA79EA"/>
    <w:rPr>
      <w:rFonts w:cs="Times New Roman"/>
    </w:rPr>
  </w:style>
  <w:style w:type="paragraph" w:styleId="CommentSubject">
    <w:name w:val="annotation subject"/>
    <w:basedOn w:val="CommentText"/>
    <w:next w:val="CommentText"/>
    <w:link w:val="CommentSubjectChar"/>
    <w:uiPriority w:val="99"/>
    <w:semiHidden/>
    <w:unhideWhenUsed/>
    <w:rsid w:val="00F67554"/>
    <w:rPr>
      <w:b/>
      <w:bCs/>
      <w:sz w:val="20"/>
      <w:szCs w:val="20"/>
    </w:rPr>
  </w:style>
  <w:style w:type="character" w:customStyle="1" w:styleId="CommentSubjectChar">
    <w:name w:val="Comment Subject Char"/>
    <w:basedOn w:val="CommentTextChar"/>
    <w:link w:val="CommentSubject"/>
    <w:uiPriority w:val="99"/>
    <w:semiHidden/>
    <w:locked/>
    <w:rsid w:val="00F67554"/>
    <w:rPr>
      <w:rFonts w:cs="Times New Roman"/>
      <w:b/>
      <w:bCs/>
      <w:sz w:val="24"/>
      <w:szCs w:val="24"/>
    </w:rPr>
  </w:style>
  <w:style w:type="paragraph" w:styleId="Revision">
    <w:name w:val="Revision"/>
    <w:hidden/>
    <w:uiPriority w:val="99"/>
    <w:semiHidden/>
    <w:rsid w:val="000E3C43"/>
  </w:style>
  <w:style w:type="character" w:styleId="Hyperlink">
    <w:name w:val="Hyperlink"/>
    <w:basedOn w:val="DefaultParagraphFont"/>
    <w:uiPriority w:val="99"/>
    <w:unhideWhenUsed/>
    <w:rsid w:val="009322A1"/>
    <w:rPr>
      <w:rFonts w:cs="Times New Roman"/>
      <w:color w:val="0563C1" w:themeColor="hyperlink"/>
      <w:u w:val="single"/>
    </w:rPr>
  </w:style>
  <w:style w:type="paragraph" w:customStyle="1" w:styleId="Style0">
    <w:name w:val="Style0"/>
    <w:rsid w:val="00FE51D9"/>
    <w:pPr>
      <w:autoSpaceDE w:val="0"/>
      <w:autoSpaceDN w:val="0"/>
      <w:adjustRightInd w:val="0"/>
    </w:pPr>
    <w:rPr>
      <w:rFonts w:ascii="Arial" w:hAnsi="Arial"/>
      <w:szCs w:val="24"/>
    </w:rPr>
  </w:style>
  <w:style w:type="paragraph" w:customStyle="1" w:styleId="ColorfulList-Accent12">
    <w:name w:val="Colorful List - Accent 12"/>
    <w:basedOn w:val="Normal"/>
    <w:uiPriority w:val="34"/>
    <w:qFormat/>
    <w:rsid w:val="00FE51D9"/>
    <w:pPr>
      <w:widowControl w:val="0"/>
      <w:suppressAutoHyphens/>
      <w:autoSpaceDE w:val="0"/>
      <w:autoSpaceDN w:val="0"/>
      <w:adjustRightInd w:val="0"/>
      <w:ind w:left="720"/>
      <w:contextualSpacing/>
    </w:pPr>
    <w:rPr>
      <w:rFonts w:ascii="Nimbus Roman No9 L" w:eastAsia="MS Mincho" w:hAnsi="Nimbus Roman No9 L" w:cs="Nimbus Roman No9 L"/>
      <w:sz w:val="24"/>
      <w:szCs w:val="24"/>
    </w:rPr>
  </w:style>
  <w:style w:type="paragraph" w:customStyle="1" w:styleId="DocID">
    <w:name w:val="DocID"/>
    <w:basedOn w:val="Footer"/>
    <w:next w:val="Footer"/>
    <w:link w:val="DocIDChar"/>
    <w:rsid w:val="00561031"/>
    <w:pPr>
      <w:tabs>
        <w:tab w:val="clear" w:pos="4680"/>
        <w:tab w:val="clear" w:pos="9360"/>
      </w:tabs>
    </w:pPr>
    <w:rPr>
      <w:color w:val="auto"/>
      <w:sz w:val="18"/>
      <w:szCs w:val="24"/>
    </w:rPr>
  </w:style>
  <w:style w:type="character" w:customStyle="1" w:styleId="DocIDChar">
    <w:name w:val="DocID Char"/>
    <w:basedOn w:val="DefaultParagraphFont"/>
    <w:link w:val="DocID"/>
    <w:rsid w:val="00561031"/>
    <w:rPr>
      <w:color w:val="auto"/>
      <w:sz w:val="18"/>
      <w:szCs w:val="24"/>
    </w:rPr>
  </w:style>
  <w:style w:type="table" w:styleId="TableGrid">
    <w:name w:val="Table Grid"/>
    <w:basedOn w:val="TableNormal"/>
    <w:uiPriority w:val="39"/>
    <w:rsid w:val="00755D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eft">
    <w:name w:val="left"/>
    <w:basedOn w:val="DefaultParagraphFont"/>
    <w:rsid w:val="00832871"/>
  </w:style>
  <w:style w:type="character" w:customStyle="1" w:styleId="apple-converted-space">
    <w:name w:val="apple-converted-space"/>
    <w:basedOn w:val="DefaultParagraphFont"/>
    <w:rsid w:val="00D223EB"/>
  </w:style>
  <w:style w:type="paragraph" w:styleId="ListParagraph">
    <w:name w:val="List Paragraph"/>
    <w:basedOn w:val="Normal"/>
    <w:uiPriority w:val="34"/>
    <w:qFormat/>
    <w:rsid w:val="00D223EB"/>
    <w:pPr>
      <w:ind w:left="720"/>
      <w:contextualSpacing/>
    </w:pPr>
  </w:style>
</w:styles>
</file>

<file path=word/webSettings.xml><?xml version="1.0" encoding="utf-8"?>
<w:webSettings xmlns:r="http://schemas.openxmlformats.org/officeDocument/2006/relationships" xmlns:w="http://schemas.openxmlformats.org/wordprocessingml/2006/main">
  <w:divs>
    <w:div w:id="186254583">
      <w:bodyDiv w:val="1"/>
      <w:marLeft w:val="0"/>
      <w:marRight w:val="0"/>
      <w:marTop w:val="0"/>
      <w:marBottom w:val="0"/>
      <w:divBdr>
        <w:top w:val="none" w:sz="0" w:space="0" w:color="auto"/>
        <w:left w:val="none" w:sz="0" w:space="0" w:color="auto"/>
        <w:bottom w:val="none" w:sz="0" w:space="0" w:color="auto"/>
        <w:right w:val="none" w:sz="0" w:space="0" w:color="auto"/>
      </w:divBdr>
    </w:div>
    <w:div w:id="237325086">
      <w:bodyDiv w:val="1"/>
      <w:marLeft w:val="0"/>
      <w:marRight w:val="0"/>
      <w:marTop w:val="0"/>
      <w:marBottom w:val="0"/>
      <w:divBdr>
        <w:top w:val="none" w:sz="0" w:space="0" w:color="auto"/>
        <w:left w:val="none" w:sz="0" w:space="0" w:color="auto"/>
        <w:bottom w:val="none" w:sz="0" w:space="0" w:color="auto"/>
        <w:right w:val="none" w:sz="0" w:space="0" w:color="auto"/>
      </w:divBdr>
    </w:div>
    <w:div w:id="356275575">
      <w:bodyDiv w:val="1"/>
      <w:marLeft w:val="0"/>
      <w:marRight w:val="0"/>
      <w:marTop w:val="0"/>
      <w:marBottom w:val="0"/>
      <w:divBdr>
        <w:top w:val="none" w:sz="0" w:space="0" w:color="auto"/>
        <w:left w:val="none" w:sz="0" w:space="0" w:color="auto"/>
        <w:bottom w:val="none" w:sz="0" w:space="0" w:color="auto"/>
        <w:right w:val="none" w:sz="0" w:space="0" w:color="auto"/>
      </w:divBdr>
    </w:div>
    <w:div w:id="1340810507">
      <w:bodyDiv w:val="1"/>
      <w:marLeft w:val="0"/>
      <w:marRight w:val="0"/>
      <w:marTop w:val="0"/>
      <w:marBottom w:val="0"/>
      <w:divBdr>
        <w:top w:val="none" w:sz="0" w:space="0" w:color="auto"/>
        <w:left w:val="none" w:sz="0" w:space="0" w:color="auto"/>
        <w:bottom w:val="none" w:sz="0" w:space="0" w:color="auto"/>
        <w:right w:val="none" w:sz="0" w:space="0" w:color="auto"/>
      </w:divBdr>
    </w:div>
    <w:div w:id="1412463346">
      <w:bodyDiv w:val="1"/>
      <w:marLeft w:val="0"/>
      <w:marRight w:val="0"/>
      <w:marTop w:val="0"/>
      <w:marBottom w:val="0"/>
      <w:divBdr>
        <w:top w:val="none" w:sz="0" w:space="0" w:color="auto"/>
        <w:left w:val="none" w:sz="0" w:space="0" w:color="auto"/>
        <w:bottom w:val="none" w:sz="0" w:space="0" w:color="auto"/>
        <w:right w:val="none" w:sz="0" w:space="0" w:color="auto"/>
      </w:divBdr>
    </w:div>
    <w:div w:id="1707565027">
      <w:bodyDiv w:val="1"/>
      <w:marLeft w:val="0"/>
      <w:marRight w:val="0"/>
      <w:marTop w:val="0"/>
      <w:marBottom w:val="0"/>
      <w:divBdr>
        <w:top w:val="none" w:sz="0" w:space="0" w:color="auto"/>
        <w:left w:val="none" w:sz="0" w:space="0" w:color="auto"/>
        <w:bottom w:val="none" w:sz="0" w:space="0" w:color="auto"/>
        <w:right w:val="none" w:sz="0" w:space="0" w:color="auto"/>
      </w:divBdr>
    </w:div>
    <w:div w:id="2007787100">
      <w:marLeft w:val="0"/>
      <w:marRight w:val="0"/>
      <w:marTop w:val="0"/>
      <w:marBottom w:val="0"/>
      <w:divBdr>
        <w:top w:val="none" w:sz="0" w:space="0" w:color="auto"/>
        <w:left w:val="none" w:sz="0" w:space="0" w:color="auto"/>
        <w:bottom w:val="none" w:sz="0" w:space="0" w:color="auto"/>
        <w:right w:val="none" w:sz="0" w:space="0" w:color="auto"/>
      </w:divBdr>
    </w:div>
    <w:div w:id="2007787101">
      <w:marLeft w:val="0"/>
      <w:marRight w:val="0"/>
      <w:marTop w:val="0"/>
      <w:marBottom w:val="0"/>
      <w:divBdr>
        <w:top w:val="none" w:sz="0" w:space="0" w:color="auto"/>
        <w:left w:val="none" w:sz="0" w:space="0" w:color="auto"/>
        <w:bottom w:val="none" w:sz="0" w:space="0" w:color="auto"/>
        <w:right w:val="none" w:sz="0" w:space="0" w:color="auto"/>
      </w:divBdr>
    </w:div>
    <w:div w:id="2007787102">
      <w:marLeft w:val="0"/>
      <w:marRight w:val="0"/>
      <w:marTop w:val="0"/>
      <w:marBottom w:val="0"/>
      <w:divBdr>
        <w:top w:val="none" w:sz="0" w:space="0" w:color="auto"/>
        <w:left w:val="none" w:sz="0" w:space="0" w:color="auto"/>
        <w:bottom w:val="none" w:sz="0" w:space="0" w:color="auto"/>
        <w:right w:val="none" w:sz="0" w:space="0" w:color="auto"/>
      </w:divBdr>
    </w:div>
    <w:div w:id="2007787103">
      <w:marLeft w:val="0"/>
      <w:marRight w:val="0"/>
      <w:marTop w:val="0"/>
      <w:marBottom w:val="0"/>
      <w:divBdr>
        <w:top w:val="none" w:sz="0" w:space="0" w:color="auto"/>
        <w:left w:val="none" w:sz="0" w:space="0" w:color="auto"/>
        <w:bottom w:val="none" w:sz="0" w:space="0" w:color="auto"/>
        <w:right w:val="none" w:sz="0" w:space="0" w:color="auto"/>
      </w:divBdr>
    </w:div>
    <w:div w:id="2007787104">
      <w:marLeft w:val="0"/>
      <w:marRight w:val="0"/>
      <w:marTop w:val="0"/>
      <w:marBottom w:val="0"/>
      <w:divBdr>
        <w:top w:val="none" w:sz="0" w:space="0" w:color="auto"/>
        <w:left w:val="none" w:sz="0" w:space="0" w:color="auto"/>
        <w:bottom w:val="none" w:sz="0" w:space="0" w:color="auto"/>
        <w:right w:val="none" w:sz="0" w:space="0" w:color="auto"/>
      </w:divBdr>
    </w:div>
    <w:div w:id="2007787105">
      <w:marLeft w:val="0"/>
      <w:marRight w:val="0"/>
      <w:marTop w:val="0"/>
      <w:marBottom w:val="0"/>
      <w:divBdr>
        <w:top w:val="none" w:sz="0" w:space="0" w:color="auto"/>
        <w:left w:val="none" w:sz="0" w:space="0" w:color="auto"/>
        <w:bottom w:val="none" w:sz="0" w:space="0" w:color="auto"/>
        <w:right w:val="none" w:sz="0" w:space="0" w:color="auto"/>
      </w:divBdr>
    </w:div>
    <w:div w:id="2007787106">
      <w:marLeft w:val="0"/>
      <w:marRight w:val="0"/>
      <w:marTop w:val="0"/>
      <w:marBottom w:val="0"/>
      <w:divBdr>
        <w:top w:val="none" w:sz="0" w:space="0" w:color="auto"/>
        <w:left w:val="none" w:sz="0" w:space="0" w:color="auto"/>
        <w:bottom w:val="none" w:sz="0" w:space="0" w:color="auto"/>
        <w:right w:val="none" w:sz="0" w:space="0" w:color="auto"/>
      </w:divBdr>
    </w:div>
    <w:div w:id="2007787107">
      <w:marLeft w:val="0"/>
      <w:marRight w:val="0"/>
      <w:marTop w:val="0"/>
      <w:marBottom w:val="0"/>
      <w:divBdr>
        <w:top w:val="none" w:sz="0" w:space="0" w:color="auto"/>
        <w:left w:val="none" w:sz="0" w:space="0" w:color="auto"/>
        <w:bottom w:val="none" w:sz="0" w:space="0" w:color="auto"/>
        <w:right w:val="none" w:sz="0" w:space="0" w:color="auto"/>
      </w:divBdr>
    </w:div>
    <w:div w:id="2007787108">
      <w:marLeft w:val="0"/>
      <w:marRight w:val="0"/>
      <w:marTop w:val="0"/>
      <w:marBottom w:val="0"/>
      <w:divBdr>
        <w:top w:val="none" w:sz="0" w:space="0" w:color="auto"/>
        <w:left w:val="none" w:sz="0" w:space="0" w:color="auto"/>
        <w:bottom w:val="none" w:sz="0" w:space="0" w:color="auto"/>
        <w:right w:val="none" w:sz="0" w:space="0" w:color="auto"/>
      </w:divBdr>
    </w:div>
    <w:div w:id="2007787109">
      <w:marLeft w:val="0"/>
      <w:marRight w:val="0"/>
      <w:marTop w:val="0"/>
      <w:marBottom w:val="0"/>
      <w:divBdr>
        <w:top w:val="none" w:sz="0" w:space="0" w:color="auto"/>
        <w:left w:val="none" w:sz="0" w:space="0" w:color="auto"/>
        <w:bottom w:val="none" w:sz="0" w:space="0" w:color="auto"/>
        <w:right w:val="none" w:sz="0" w:space="0" w:color="auto"/>
      </w:divBdr>
    </w:div>
    <w:div w:id="2007787110">
      <w:marLeft w:val="0"/>
      <w:marRight w:val="0"/>
      <w:marTop w:val="0"/>
      <w:marBottom w:val="0"/>
      <w:divBdr>
        <w:top w:val="none" w:sz="0" w:space="0" w:color="auto"/>
        <w:left w:val="none" w:sz="0" w:space="0" w:color="auto"/>
        <w:bottom w:val="none" w:sz="0" w:space="0" w:color="auto"/>
        <w:right w:val="none" w:sz="0" w:space="0" w:color="auto"/>
      </w:divBdr>
    </w:div>
    <w:div w:id="200778711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mbership@linuxfoundation.org" TargetMode="Externa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evelopercertificate.org" TargetMode="External"/><Relationship Id="rId4" Type="http://schemas.openxmlformats.org/officeDocument/2006/relationships/webSettings" Target="webSettings.xml"/><Relationship Id="rId9" Type="http://schemas.openxmlformats.org/officeDocument/2006/relationships/hyperlink" Target="http://www.apache.org/licenses/LICENSE-2.0"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14</Pages>
  <Words>3826</Words>
  <Characters>21811</Characters>
  <Application>Microsoft Office Word</Application>
  <DocSecurity>0</DocSecurity>
  <PresentationFormat/>
  <Lines>181</Lines>
  <Paragraphs>51</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25586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Elzur, Uri</dc:creator>
  <cp:lastModifiedBy>Chris Donley</cp:lastModifiedBy>
  <cp:revision>3</cp:revision>
  <cp:lastPrinted>2016-01-25T18:53:00Z</cp:lastPrinted>
  <dcterms:created xsi:type="dcterms:W3CDTF">2016-02-17T13:37:00Z</dcterms:created>
  <dcterms:modified xsi:type="dcterms:W3CDTF">2016-02-17T15:38:00Z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1454521200</vt:lpwstr>
  </property>
</Properties>
</file>